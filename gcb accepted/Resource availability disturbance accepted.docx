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spacing w:line="480" w:lineRule="auto"/>
        <w:jc w:val="left"/>
        <w:rPr>
          <w:rFonts w:hint="default" w:ascii="Times New Roman" w:hAnsi="Times New Roman" w:cs="Times New Roman"/>
          <w:b w:val="0"/>
          <w:bCs w:val="0"/>
          <w:color w:val="auto"/>
          <w:sz w:val="24"/>
          <w:szCs w:val="24"/>
        </w:rPr>
      </w:pPr>
      <w:r>
        <w:rPr>
          <w:rFonts w:hint="default" w:ascii="Times New Roman" w:hAnsi="Times New Roman" w:cs="Times New Roman"/>
          <w:color w:val="auto"/>
          <w:sz w:val="24"/>
          <w:szCs w:val="24"/>
          <w:lang w:val="pt-PT"/>
        </w:rPr>
        <w:t xml:space="preserve">Title: </w:t>
      </w:r>
      <w:r>
        <w:rPr>
          <w:rFonts w:hint="default" w:ascii="Times New Roman" w:hAnsi="Times New Roman" w:cs="Times New Roman"/>
          <w:b w:val="0"/>
          <w:bCs w:val="0"/>
          <w:color w:val="auto"/>
          <w:sz w:val="24"/>
          <w:szCs w:val="24"/>
        </w:rPr>
        <w:t>Resource availability and disturbance shape maximum tree height across the Amazon</w:t>
      </w:r>
    </w:p>
    <w:p>
      <w:pPr>
        <w:pStyle w:val="3"/>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lang w:val="pt-PT"/>
        </w:rPr>
        <w:t>Running title</w:t>
      </w:r>
      <w:r>
        <w:rPr>
          <w:rFonts w:hint="default" w:ascii="Times New Roman" w:hAnsi="Times New Roman" w:cs="Times New Roman"/>
          <w:color w:val="auto"/>
          <w:sz w:val="24"/>
          <w:szCs w:val="24"/>
          <w:lang w:val="pt-PT"/>
        </w:rPr>
        <w:t>: Tree height across the Amazon</w:t>
      </w:r>
    </w:p>
    <w:p>
      <w:pPr>
        <w:pStyle w:val="3"/>
        <w:rPr>
          <w:rFonts w:hint="default" w:ascii="Times New Roman" w:hAnsi="Times New Roman" w:cs="Times New Roman"/>
          <w:color w:val="auto"/>
          <w:sz w:val="24"/>
          <w:szCs w:val="24"/>
          <w:lang w:val="pt-PT"/>
        </w:rPr>
      </w:pP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i w:val="0"/>
          <w:caps w:val="0"/>
          <w:color w:val="000000"/>
          <w:spacing w:val="0"/>
          <w:sz w:val="24"/>
          <w:szCs w:val="24"/>
          <w:shd w:val="clear" w:fill="FFFFFF"/>
          <w:vertAlign w:val="baseline"/>
          <w:lang w:val="en-US"/>
        </w:rPr>
        <w:t>Eric Bastos Gorgens.</w:t>
      </w:r>
      <w:r>
        <w:rPr>
          <w:rFonts w:hint="default" w:ascii="Times New Roman" w:hAnsi="Times New Roman" w:eastAsia="Arial" w:cs="Times New Roman"/>
          <w:b w:val="0"/>
          <w:i w:val="0"/>
          <w:caps w:val="0"/>
          <w:color w:val="000000"/>
          <w:spacing w:val="0"/>
          <w:sz w:val="24"/>
          <w:szCs w:val="24"/>
          <w:shd w:val="clear" w:fill="FFFFFF"/>
          <w:vertAlign w:val="baseline"/>
          <w:lang w:val="en-US"/>
        </w:rPr>
        <w:t> </w:t>
      </w:r>
      <w:r>
        <w:rPr>
          <w:rFonts w:hint="default" w:ascii="Times New Roman" w:hAnsi="Times New Roman" w:eastAsia="Arial" w:cs="Times New Roman"/>
          <w:b w:val="0"/>
          <w:i w:val="0"/>
          <w:caps w:val="0"/>
          <w:color w:val="000000"/>
          <w:spacing w:val="0"/>
          <w:sz w:val="24"/>
          <w:szCs w:val="24"/>
          <w:shd w:val="clear" w:fill="FFFFFF"/>
          <w:vertAlign w:val="baseline"/>
          <w:lang w:val="pt"/>
        </w:rPr>
        <w:t>Correspond</w:t>
      </w:r>
      <w:r>
        <w:rPr>
          <w:rFonts w:hint="default" w:ascii="Times New Roman" w:hAnsi="Times New Roman" w:eastAsia="Arial" w:cs="Times New Roman"/>
          <w:b w:val="0"/>
          <w:i w:val="0"/>
          <w:caps w:val="0"/>
          <w:color w:val="000000"/>
          <w:spacing w:val="0"/>
          <w:sz w:val="24"/>
          <w:szCs w:val="24"/>
          <w:shd w:val="clear" w:fill="FFFFFF"/>
          <w:vertAlign w:val="baseline"/>
          <w:lang w:val="pt-PT"/>
        </w:rPr>
        <w:t>ing</w:t>
      </w:r>
      <w:r>
        <w:rPr>
          <w:rFonts w:hint="default" w:ascii="Times New Roman" w:hAnsi="Times New Roman" w:eastAsia="Arial" w:cs="Times New Roman"/>
          <w:b w:val="0"/>
          <w:i w:val="0"/>
          <w:caps w:val="0"/>
          <w:color w:val="000000"/>
          <w:spacing w:val="0"/>
          <w:sz w:val="24"/>
          <w:szCs w:val="24"/>
          <w:shd w:val="clear" w:fill="FFFFFF"/>
          <w:vertAlign w:val="baseline"/>
          <w:lang w:val="pt"/>
        </w:rPr>
        <w:t> author. </w:t>
      </w:r>
      <w:r>
        <w:rPr>
          <w:rFonts w:hint="default" w:ascii="Times New Roman" w:hAnsi="Times New Roman" w:eastAsia="Arial" w:cs="Times New Roman"/>
          <w:b w:val="0"/>
          <w:i w:val="0"/>
          <w:caps w:val="0"/>
          <w:color w:val="000000"/>
          <w:spacing w:val="0"/>
          <w:sz w:val="24"/>
          <w:szCs w:val="24"/>
          <w:shd w:val="clear" w:fill="FFFFFF"/>
          <w:vertAlign w:val="baseline"/>
          <w:lang w:val="pt-PT"/>
        </w:rPr>
        <w:t xml:space="preserve">ORCID: 0000-0003-2517-0279. </w:t>
      </w:r>
      <w:r>
        <w:rPr>
          <w:rFonts w:hint="default" w:ascii="Times New Roman" w:hAnsi="Times New Roman" w:eastAsia="Arial" w:cs="Times New Roman"/>
          <w:b w:val="0"/>
          <w:i w:val="0"/>
          <w:caps w:val="0"/>
          <w:color w:val="000000"/>
          <w:spacing w:val="0"/>
          <w:sz w:val="24"/>
          <w:szCs w:val="24"/>
          <w:shd w:val="clear" w:fill="FFFFFF"/>
          <w:vertAlign w:val="baseline"/>
          <w:lang w:val="en-US"/>
        </w:rPr>
        <w:t>Universidade Federal dos Vales do Jequitinhonha e Mucuri. Rodovia MGT 367 - Km 583, nº 5.000. Departamento de Engenharia Florestal. Campus JK, Alto da Jacuba, Diamantina, Minas Gerais, Brazil. CEP 39100-000.</w:t>
      </w:r>
      <w:r>
        <w:rPr>
          <w:rFonts w:hint="default" w:ascii="Times New Roman" w:hAnsi="Times New Roman" w:eastAsia="Arial" w:cs="Times New Roman"/>
          <w:b w:val="0"/>
          <w:i w:val="0"/>
          <w:caps w:val="0"/>
          <w:color w:val="000000"/>
          <w:spacing w:val="0"/>
          <w:sz w:val="24"/>
          <w:szCs w:val="24"/>
          <w:shd w:val="clear" w:fill="FFFFFF"/>
          <w:vertAlign w:val="baseline"/>
          <w:lang w:val="pt-PT"/>
        </w:rPr>
        <w:t xml:space="preserve"> Phone: +55 38 998 440 480.</w:t>
      </w:r>
      <w:r>
        <w:rPr>
          <w:rFonts w:hint="default" w:ascii="Times New Roman" w:hAnsi="Times New Roman" w:eastAsia="Arial" w:cs="Times New Roman"/>
          <w:b w:val="0"/>
          <w:i w:val="0"/>
          <w:caps w:val="0"/>
          <w:color w:val="000000"/>
          <w:spacing w:val="0"/>
          <w:sz w:val="24"/>
          <w:szCs w:val="24"/>
          <w:shd w:val="clear" w:fill="FFFFFF"/>
          <w:vertAlign w:val="baseline"/>
          <w:lang w:val="en-US"/>
        </w:rPr>
        <w:t xml:space="preserve"> Email: eric.gorgens@ufvjm.edu.br</w:t>
      </w:r>
      <w:r>
        <w:rPr>
          <w:rFonts w:hint="default" w:ascii="Times New Roman" w:hAnsi="Times New Roman" w:eastAsia="Arial" w:cs="Times New Roman"/>
          <w:b w:val="0"/>
          <w:i w:val="0"/>
          <w:caps w:val="0"/>
          <w:color w:val="000000"/>
          <w:spacing w:val="0"/>
          <w:sz w:val="24"/>
          <w:szCs w:val="24"/>
          <w:shd w:val="clear" w:fill="FFFFFF"/>
          <w:vertAlign w:val="baseline"/>
        </w:rPr>
        <w:t> </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Arial" w:cs="Times New Roman"/>
          <w:b/>
          <w:i w:val="0"/>
          <w:caps w:val="0"/>
          <w:color w:val="000000"/>
          <w:spacing w:val="0"/>
          <w:sz w:val="24"/>
          <w:szCs w:val="24"/>
          <w:shd w:val="clear" w:fill="FFFFFF"/>
          <w:vertAlign w:val="baseline"/>
          <w:lang w:val="en-US"/>
        </w:rPr>
      </w:pP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i w:val="0"/>
          <w:caps w:val="0"/>
          <w:color w:val="000000"/>
          <w:spacing w:val="0"/>
          <w:sz w:val="24"/>
          <w:szCs w:val="24"/>
          <w:shd w:val="clear" w:fill="FFFFFF"/>
          <w:vertAlign w:val="baseline"/>
          <w:lang w:val="en-US"/>
        </w:rPr>
        <w:t>Matheus Henrique Nunes. </w:t>
      </w:r>
      <w:r>
        <w:rPr>
          <w:rFonts w:hint="default" w:ascii="Times New Roman" w:hAnsi="Times New Roman" w:eastAsia="Arial" w:cs="Times New Roman"/>
          <w:b w:val="0"/>
          <w:i w:val="0"/>
          <w:caps w:val="0"/>
          <w:color w:val="000000"/>
          <w:spacing w:val="0"/>
          <w:sz w:val="24"/>
          <w:szCs w:val="24"/>
          <w:shd w:val="clear" w:fill="FFFFFF"/>
          <w:vertAlign w:val="baseline"/>
          <w:lang w:val="en-US"/>
        </w:rPr>
        <w:t>University of Helsinki. mhnunes1987@gmail.com</w:t>
      </w:r>
      <w:r>
        <w:rPr>
          <w:rFonts w:hint="default" w:ascii="Times New Roman" w:hAnsi="Times New Roman" w:eastAsia="Arial" w:cs="Times New Roman"/>
          <w:b w:val="0"/>
          <w:i w:val="0"/>
          <w:caps w:val="0"/>
          <w:color w:val="000000"/>
          <w:spacing w:val="0"/>
          <w:sz w:val="24"/>
          <w:szCs w:val="24"/>
          <w:shd w:val="clear" w:fill="FFFFFF"/>
          <w:vertAlign w:val="baseline"/>
        </w:rPr>
        <w:t> </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Arial" w:cs="Times New Roman"/>
          <w:b/>
          <w:i w:val="0"/>
          <w:caps w:val="0"/>
          <w:color w:val="000000"/>
          <w:spacing w:val="0"/>
          <w:sz w:val="24"/>
          <w:szCs w:val="24"/>
          <w:shd w:val="clear" w:fill="FFFFFF"/>
          <w:vertAlign w:val="baseline"/>
          <w:lang w:val="en-US"/>
        </w:rPr>
      </w:pP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i w:val="0"/>
          <w:caps w:val="0"/>
          <w:color w:val="000000"/>
          <w:spacing w:val="0"/>
          <w:sz w:val="24"/>
          <w:szCs w:val="24"/>
          <w:shd w:val="clear" w:fill="FFFFFF"/>
          <w:vertAlign w:val="baseline"/>
          <w:lang w:val="en-US"/>
        </w:rPr>
        <w:t>Tobias Jackson.</w:t>
      </w:r>
      <w:r>
        <w:rPr>
          <w:rFonts w:hint="default" w:ascii="Times New Roman" w:hAnsi="Times New Roman" w:eastAsia="Arial" w:cs="Times New Roman"/>
          <w:b w:val="0"/>
          <w:i w:val="0"/>
          <w:caps w:val="0"/>
          <w:color w:val="000000"/>
          <w:spacing w:val="0"/>
          <w:sz w:val="24"/>
          <w:szCs w:val="24"/>
          <w:shd w:val="clear" w:fill="FFFFFF"/>
          <w:vertAlign w:val="baseline"/>
          <w:lang w:val="en-US"/>
        </w:rPr>
        <w:t> University of Cambridge. tobydjackson@gmail.com</w:t>
      </w:r>
      <w:r>
        <w:rPr>
          <w:rFonts w:hint="default" w:ascii="Times New Roman" w:hAnsi="Times New Roman" w:eastAsia="Arial" w:cs="Times New Roman"/>
          <w:b w:val="0"/>
          <w:i w:val="0"/>
          <w:caps w:val="0"/>
          <w:color w:val="000000"/>
          <w:spacing w:val="0"/>
          <w:sz w:val="24"/>
          <w:szCs w:val="24"/>
          <w:shd w:val="clear" w:fill="FFFFFF"/>
          <w:vertAlign w:val="baseline"/>
        </w:rPr>
        <w:t> </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Arial" w:cs="Times New Roman"/>
          <w:b/>
          <w:i w:val="0"/>
          <w:caps w:val="0"/>
          <w:color w:val="000000"/>
          <w:spacing w:val="0"/>
          <w:sz w:val="24"/>
          <w:szCs w:val="24"/>
          <w:shd w:val="clear" w:fill="FFFFFF"/>
          <w:vertAlign w:val="baseline"/>
          <w:lang w:val="en-US"/>
        </w:rPr>
      </w:pP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i w:val="0"/>
          <w:caps w:val="0"/>
          <w:color w:val="000000"/>
          <w:spacing w:val="0"/>
          <w:sz w:val="24"/>
          <w:szCs w:val="24"/>
          <w:shd w:val="clear" w:fill="FFFFFF"/>
          <w:vertAlign w:val="baseline"/>
          <w:lang w:val="en-US"/>
        </w:rPr>
        <w:t>David Coomes. </w:t>
      </w:r>
      <w:r>
        <w:rPr>
          <w:rFonts w:hint="default" w:ascii="Times New Roman" w:hAnsi="Times New Roman" w:eastAsia="Arial" w:cs="Times New Roman"/>
          <w:b w:val="0"/>
          <w:i w:val="0"/>
          <w:caps w:val="0"/>
          <w:color w:val="000000"/>
          <w:spacing w:val="0"/>
          <w:sz w:val="24"/>
          <w:szCs w:val="24"/>
          <w:shd w:val="clear" w:fill="FFFFFF"/>
          <w:vertAlign w:val="baseline"/>
          <w:lang w:val="en-US"/>
        </w:rPr>
        <w:t>University of Cambridge. dac18@cam.ac.uk</w:t>
      </w:r>
      <w:r>
        <w:rPr>
          <w:rFonts w:hint="default" w:ascii="Times New Roman" w:hAnsi="Times New Roman" w:eastAsia="Arial" w:cs="Times New Roman"/>
          <w:b w:val="0"/>
          <w:i w:val="0"/>
          <w:caps w:val="0"/>
          <w:color w:val="000000"/>
          <w:spacing w:val="0"/>
          <w:sz w:val="24"/>
          <w:szCs w:val="24"/>
          <w:shd w:val="clear" w:fill="FFFFFF"/>
          <w:vertAlign w:val="baseline"/>
        </w:rPr>
        <w:t> </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Arial" w:cs="Times New Roman"/>
          <w:b/>
          <w:i w:val="0"/>
          <w:caps w:val="0"/>
          <w:color w:val="000000"/>
          <w:spacing w:val="0"/>
          <w:sz w:val="24"/>
          <w:szCs w:val="24"/>
          <w:shd w:val="clear" w:fill="FFFFFF"/>
          <w:vertAlign w:val="baseline"/>
          <w:lang w:val="en-US"/>
        </w:rPr>
      </w:pP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i w:val="0"/>
          <w:caps w:val="0"/>
          <w:color w:val="000000"/>
          <w:spacing w:val="0"/>
          <w:sz w:val="24"/>
          <w:szCs w:val="24"/>
          <w:shd w:val="clear" w:fill="FFFFFF"/>
          <w:vertAlign w:val="baseline"/>
          <w:lang w:val="en-US"/>
        </w:rPr>
        <w:t>Michael Keller. </w:t>
      </w:r>
      <w:r>
        <w:rPr>
          <w:rFonts w:hint="default" w:ascii="Times New Roman" w:hAnsi="Times New Roman" w:eastAsia="Arial" w:cs="Times New Roman"/>
          <w:b w:val="0"/>
          <w:i w:val="0"/>
          <w:caps w:val="0"/>
          <w:color w:val="000000"/>
          <w:spacing w:val="0"/>
          <w:sz w:val="24"/>
          <w:szCs w:val="24"/>
          <w:shd w:val="clear" w:fill="FFFFFF"/>
          <w:vertAlign w:val="baseline"/>
          <w:lang w:val="en-US"/>
        </w:rPr>
        <w:t>United States Forest Service. mkeller.co2@gmail.com</w:t>
      </w:r>
      <w:r>
        <w:rPr>
          <w:rFonts w:hint="default" w:ascii="Times New Roman" w:hAnsi="Times New Roman" w:eastAsia="Arial" w:cs="Times New Roman"/>
          <w:b w:val="0"/>
          <w:i w:val="0"/>
          <w:caps w:val="0"/>
          <w:color w:val="000000"/>
          <w:spacing w:val="0"/>
          <w:sz w:val="24"/>
          <w:szCs w:val="24"/>
          <w:shd w:val="clear" w:fill="FFFFFF"/>
          <w:vertAlign w:val="baseline"/>
        </w:rPr>
        <w:t> </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Arial" w:cs="Times New Roman"/>
          <w:b/>
          <w:i w:val="0"/>
          <w:caps w:val="0"/>
          <w:color w:val="000000"/>
          <w:spacing w:val="0"/>
          <w:sz w:val="24"/>
          <w:szCs w:val="24"/>
          <w:shd w:val="clear" w:fill="FFFFFF"/>
          <w:vertAlign w:val="baseline"/>
          <w:lang w:val="en-US"/>
        </w:rPr>
      </w:pP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i w:val="0"/>
          <w:caps w:val="0"/>
          <w:color w:val="000000"/>
          <w:spacing w:val="0"/>
          <w:sz w:val="24"/>
          <w:szCs w:val="24"/>
          <w:shd w:val="clear" w:fill="FFFFFF"/>
          <w:vertAlign w:val="baseline"/>
          <w:lang w:val="en-US"/>
        </w:rPr>
        <w:t>Cristiano Rodrigues Reis. </w:t>
      </w:r>
      <w:r>
        <w:rPr>
          <w:rFonts w:hint="default" w:ascii="Times New Roman" w:hAnsi="Times New Roman" w:eastAsia="Arial" w:cs="Times New Roman"/>
          <w:b w:val="0"/>
          <w:i w:val="0"/>
          <w:caps w:val="0"/>
          <w:color w:val="000000"/>
          <w:spacing w:val="0"/>
          <w:sz w:val="24"/>
          <w:szCs w:val="24"/>
          <w:shd w:val="clear" w:fill="FFFFFF"/>
          <w:vertAlign w:val="baseline"/>
          <w:lang w:val="en-US"/>
        </w:rPr>
        <w:t>Universidade de São Paulo. crreis28@gmail.com</w:t>
      </w:r>
      <w:r>
        <w:rPr>
          <w:rFonts w:hint="default" w:ascii="Times New Roman" w:hAnsi="Times New Roman" w:eastAsia="Arial" w:cs="Times New Roman"/>
          <w:b w:val="0"/>
          <w:i w:val="0"/>
          <w:caps w:val="0"/>
          <w:color w:val="000000"/>
          <w:spacing w:val="0"/>
          <w:sz w:val="24"/>
          <w:szCs w:val="24"/>
          <w:shd w:val="clear" w:fill="FFFFFF"/>
          <w:vertAlign w:val="baseline"/>
        </w:rPr>
        <w:t> </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Arial" w:cs="Times New Roman"/>
          <w:b/>
          <w:i w:val="0"/>
          <w:caps w:val="0"/>
          <w:color w:val="000000"/>
          <w:spacing w:val="0"/>
          <w:sz w:val="24"/>
          <w:szCs w:val="24"/>
          <w:shd w:val="clear" w:fill="FFFFFF"/>
          <w:vertAlign w:val="baseline"/>
          <w:lang w:val="en-US"/>
        </w:rPr>
      </w:pP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i w:val="0"/>
          <w:caps w:val="0"/>
          <w:color w:val="000000"/>
          <w:spacing w:val="0"/>
          <w:sz w:val="24"/>
          <w:szCs w:val="24"/>
          <w:shd w:val="clear" w:fill="FFFFFF"/>
          <w:vertAlign w:val="baseline"/>
          <w:lang w:val="en-US"/>
        </w:rPr>
        <w:t>Ruben Valbuena. </w:t>
      </w:r>
      <w:r>
        <w:rPr>
          <w:rFonts w:hint="default" w:ascii="Times New Roman" w:hAnsi="Times New Roman" w:eastAsia="Arial" w:cs="Times New Roman"/>
          <w:b w:val="0"/>
          <w:i w:val="0"/>
          <w:caps w:val="0"/>
          <w:color w:val="000000"/>
          <w:spacing w:val="0"/>
          <w:sz w:val="24"/>
          <w:szCs w:val="24"/>
          <w:shd w:val="clear" w:fill="FFFFFF"/>
          <w:vertAlign w:val="baseline"/>
          <w:lang w:val="en-US"/>
        </w:rPr>
        <w:t>Bangor University. r.valbuena@bangor.ac.uk </w:t>
      </w:r>
      <w:r>
        <w:rPr>
          <w:rFonts w:hint="default" w:ascii="Times New Roman" w:hAnsi="Times New Roman" w:eastAsia="Arial" w:cs="Times New Roman"/>
          <w:b w:val="0"/>
          <w:i w:val="0"/>
          <w:caps w:val="0"/>
          <w:color w:val="000000"/>
          <w:spacing w:val="0"/>
          <w:sz w:val="24"/>
          <w:szCs w:val="24"/>
          <w:shd w:val="clear" w:fill="FFFFFF"/>
          <w:vertAlign w:val="baseline"/>
        </w:rPr>
        <w:t> </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Arial" w:cs="Times New Roman"/>
          <w:b/>
          <w:i w:val="0"/>
          <w:caps w:val="0"/>
          <w:color w:val="000000"/>
          <w:spacing w:val="0"/>
          <w:sz w:val="24"/>
          <w:szCs w:val="24"/>
          <w:shd w:val="clear" w:fill="FFFFFF"/>
          <w:vertAlign w:val="baseline"/>
          <w:lang w:val="en-US"/>
        </w:rPr>
      </w:pP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i w:val="0"/>
          <w:caps w:val="0"/>
          <w:color w:val="000000"/>
          <w:spacing w:val="0"/>
          <w:sz w:val="24"/>
          <w:szCs w:val="24"/>
          <w:shd w:val="clear" w:fill="FFFFFF"/>
          <w:vertAlign w:val="baseline"/>
          <w:lang w:val="en-US"/>
        </w:rPr>
        <w:t>Jacqueline Rosette.</w:t>
      </w:r>
      <w:r>
        <w:rPr>
          <w:rFonts w:hint="default" w:ascii="Times New Roman" w:hAnsi="Times New Roman" w:eastAsia="Arial" w:cs="Times New Roman"/>
          <w:b w:val="0"/>
          <w:i w:val="0"/>
          <w:caps w:val="0"/>
          <w:color w:val="000000"/>
          <w:spacing w:val="0"/>
          <w:sz w:val="24"/>
          <w:szCs w:val="24"/>
          <w:shd w:val="clear" w:fill="FFFFFF"/>
          <w:vertAlign w:val="baseline"/>
          <w:lang w:val="en-US"/>
        </w:rPr>
        <w:t> Swansea Univesity. j.a.rosette@swansea.ac.uk</w:t>
      </w:r>
      <w:r>
        <w:rPr>
          <w:rFonts w:hint="default" w:ascii="Times New Roman" w:hAnsi="Times New Roman" w:eastAsia="Arial" w:cs="Times New Roman"/>
          <w:b w:val="0"/>
          <w:i w:val="0"/>
          <w:caps w:val="0"/>
          <w:color w:val="000000"/>
          <w:spacing w:val="0"/>
          <w:sz w:val="24"/>
          <w:szCs w:val="24"/>
          <w:shd w:val="clear" w:fill="FFFFFF"/>
          <w:vertAlign w:val="baseline"/>
        </w:rPr>
        <w:t> </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Arial" w:cs="Times New Roman"/>
          <w:b/>
          <w:i w:val="0"/>
          <w:caps w:val="0"/>
          <w:color w:val="000000"/>
          <w:spacing w:val="0"/>
          <w:sz w:val="24"/>
          <w:szCs w:val="24"/>
          <w:shd w:val="clear" w:fill="FFFFFF"/>
          <w:vertAlign w:val="baseline"/>
          <w:lang w:val="en-US"/>
        </w:rPr>
      </w:pP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i w:val="0"/>
          <w:caps w:val="0"/>
          <w:color w:val="000000"/>
          <w:spacing w:val="0"/>
          <w:sz w:val="24"/>
          <w:szCs w:val="24"/>
          <w:shd w:val="clear" w:fill="FFFFFF"/>
          <w:vertAlign w:val="baseline"/>
          <w:lang w:val="en-US"/>
        </w:rPr>
        <w:t>Danilo Roberti Alves de Almeida. </w:t>
      </w:r>
      <w:r>
        <w:rPr>
          <w:rFonts w:hint="default" w:ascii="Times New Roman" w:hAnsi="Times New Roman" w:eastAsia="Arial" w:cs="Times New Roman"/>
          <w:b w:val="0"/>
          <w:i w:val="0"/>
          <w:caps w:val="0"/>
          <w:color w:val="000000"/>
          <w:spacing w:val="0"/>
          <w:sz w:val="24"/>
          <w:szCs w:val="24"/>
          <w:shd w:val="clear" w:fill="FFFFFF"/>
          <w:vertAlign w:val="baseline"/>
          <w:lang w:val="en-US"/>
        </w:rPr>
        <w:t>Universidade de São Paulo. daniloraa@usp.br</w:t>
      </w:r>
      <w:r>
        <w:rPr>
          <w:rFonts w:hint="default" w:ascii="Times New Roman" w:hAnsi="Times New Roman" w:eastAsia="Arial" w:cs="Times New Roman"/>
          <w:b w:val="0"/>
          <w:i w:val="0"/>
          <w:caps w:val="0"/>
          <w:color w:val="000000"/>
          <w:spacing w:val="0"/>
          <w:sz w:val="24"/>
          <w:szCs w:val="24"/>
          <w:shd w:val="clear" w:fill="FFFFFF"/>
          <w:vertAlign w:val="baseline"/>
        </w:rPr>
        <w:t> </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Arial" w:cs="Times New Roman"/>
          <w:b/>
          <w:i w:val="0"/>
          <w:caps w:val="0"/>
          <w:color w:val="000000"/>
          <w:spacing w:val="0"/>
          <w:sz w:val="24"/>
          <w:szCs w:val="24"/>
          <w:shd w:val="clear" w:fill="FFFFFF"/>
          <w:vertAlign w:val="baseline"/>
          <w:lang w:val="en-US"/>
        </w:rPr>
      </w:pP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i w:val="0"/>
          <w:caps w:val="0"/>
          <w:color w:val="000000"/>
          <w:spacing w:val="0"/>
          <w:sz w:val="24"/>
          <w:szCs w:val="24"/>
          <w:shd w:val="clear" w:fill="FFFFFF"/>
          <w:vertAlign w:val="baseline"/>
          <w:lang w:val="en-US"/>
        </w:rPr>
        <w:t>Bruno Gimenez.</w:t>
      </w:r>
      <w:r>
        <w:rPr>
          <w:rFonts w:hint="default" w:ascii="Times New Roman" w:hAnsi="Times New Roman" w:eastAsia="Arial" w:cs="Times New Roman"/>
          <w:b w:val="0"/>
          <w:i w:val="0"/>
          <w:caps w:val="0"/>
          <w:color w:val="000000"/>
          <w:spacing w:val="0"/>
          <w:sz w:val="24"/>
          <w:szCs w:val="24"/>
          <w:shd w:val="clear" w:fill="FFFFFF"/>
          <w:vertAlign w:val="baseline"/>
          <w:lang w:val="en-US"/>
        </w:rPr>
        <w:t> Smithsonian Tropical Research Institute. </w:t>
      </w:r>
      <w:r>
        <w:rPr>
          <w:rFonts w:hint="default" w:ascii="Times New Roman" w:hAnsi="Times New Roman" w:eastAsia="Arial" w:cs="Times New Roman"/>
          <w:b w:val="0"/>
          <w:i w:val="0"/>
          <w:caps w:val="0"/>
          <w:color w:val="555555"/>
          <w:spacing w:val="0"/>
          <w:sz w:val="24"/>
          <w:szCs w:val="24"/>
          <w:shd w:val="clear" w:fill="FFFFFF"/>
          <w:vertAlign w:val="baseline"/>
          <w:lang w:val="en-US"/>
        </w:rPr>
        <w:t>bruno.oliva.gimenez@gmail.com</w:t>
      </w:r>
      <w:r>
        <w:rPr>
          <w:rFonts w:hint="default" w:ascii="Times New Roman" w:hAnsi="Times New Roman" w:eastAsia="Arial" w:cs="Times New Roman"/>
          <w:b w:val="0"/>
          <w:i w:val="0"/>
          <w:caps w:val="0"/>
          <w:color w:val="555555"/>
          <w:spacing w:val="0"/>
          <w:sz w:val="24"/>
          <w:szCs w:val="24"/>
          <w:shd w:val="clear" w:fill="FFFFFF"/>
          <w:vertAlign w:val="baseline"/>
        </w:rPr>
        <w:t> </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Arial" w:cs="Times New Roman"/>
          <w:b/>
          <w:i w:val="0"/>
          <w:caps w:val="0"/>
          <w:color w:val="000000"/>
          <w:spacing w:val="0"/>
          <w:sz w:val="24"/>
          <w:szCs w:val="24"/>
          <w:shd w:val="clear" w:fill="FFFFFF"/>
          <w:vertAlign w:val="baseline"/>
          <w:lang w:val="en-US"/>
        </w:rPr>
      </w:pP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i w:val="0"/>
          <w:caps w:val="0"/>
          <w:color w:val="000000"/>
          <w:spacing w:val="0"/>
          <w:sz w:val="24"/>
          <w:szCs w:val="24"/>
          <w:shd w:val="clear" w:fill="FFFFFF"/>
          <w:vertAlign w:val="baseline"/>
          <w:lang w:val="en-US"/>
        </w:rPr>
        <w:t>Roberta Cantinho.</w:t>
      </w:r>
      <w:r>
        <w:rPr>
          <w:rFonts w:hint="default" w:ascii="Times New Roman" w:hAnsi="Times New Roman" w:eastAsia="Arial" w:cs="Times New Roman"/>
          <w:b w:val="0"/>
          <w:i w:val="0"/>
          <w:caps w:val="0"/>
          <w:color w:val="000000"/>
          <w:spacing w:val="0"/>
          <w:sz w:val="24"/>
          <w:szCs w:val="24"/>
          <w:shd w:val="clear" w:fill="FFFFFF"/>
          <w:vertAlign w:val="baseline"/>
          <w:lang w:val="en-US"/>
        </w:rPr>
        <w:t> Universidade de Brasília. rzcantinho@gmail.com</w:t>
      </w:r>
      <w:r>
        <w:rPr>
          <w:rFonts w:hint="default" w:ascii="Times New Roman" w:hAnsi="Times New Roman" w:eastAsia="Arial" w:cs="Times New Roman"/>
          <w:b w:val="0"/>
          <w:i w:val="0"/>
          <w:caps w:val="0"/>
          <w:color w:val="000000"/>
          <w:spacing w:val="0"/>
          <w:sz w:val="24"/>
          <w:szCs w:val="24"/>
          <w:shd w:val="clear" w:fill="FFFFFF"/>
          <w:vertAlign w:val="baseline"/>
        </w:rPr>
        <w:t> </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Arial" w:cs="Times New Roman"/>
          <w:b/>
          <w:i w:val="0"/>
          <w:caps w:val="0"/>
          <w:color w:val="000000"/>
          <w:spacing w:val="0"/>
          <w:sz w:val="24"/>
          <w:szCs w:val="24"/>
          <w:shd w:val="clear" w:fill="FFFFFF"/>
          <w:vertAlign w:val="baseline"/>
          <w:lang w:val="en-US"/>
        </w:rPr>
      </w:pP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i w:val="0"/>
          <w:caps w:val="0"/>
          <w:color w:val="000000"/>
          <w:spacing w:val="0"/>
          <w:sz w:val="24"/>
          <w:szCs w:val="24"/>
          <w:shd w:val="clear" w:fill="FFFFFF"/>
          <w:vertAlign w:val="baseline"/>
          <w:lang w:val="en-US"/>
        </w:rPr>
        <w:t>Alline Zagnolli Motta.</w:t>
      </w:r>
      <w:r>
        <w:rPr>
          <w:rFonts w:hint="default" w:ascii="Times New Roman" w:hAnsi="Times New Roman" w:eastAsia="Arial" w:cs="Times New Roman"/>
          <w:b w:val="0"/>
          <w:i w:val="0"/>
          <w:caps w:val="0"/>
          <w:color w:val="000000"/>
          <w:spacing w:val="0"/>
          <w:sz w:val="24"/>
          <w:szCs w:val="24"/>
          <w:shd w:val="clear" w:fill="FFFFFF"/>
          <w:vertAlign w:val="baseline"/>
          <w:lang w:val="en-US"/>
        </w:rPr>
        <w:t> Universidade Federal dos Vales do Jequitinhonha e Mucuri. allinezvm@gmail.com</w:t>
      </w:r>
      <w:r>
        <w:rPr>
          <w:rFonts w:hint="default" w:ascii="Times New Roman" w:hAnsi="Times New Roman" w:eastAsia="Arial" w:cs="Times New Roman"/>
          <w:b w:val="0"/>
          <w:i w:val="0"/>
          <w:caps w:val="0"/>
          <w:color w:val="000000"/>
          <w:spacing w:val="0"/>
          <w:sz w:val="24"/>
          <w:szCs w:val="24"/>
          <w:shd w:val="clear" w:fill="FFFFFF"/>
          <w:vertAlign w:val="baseline"/>
        </w:rPr>
        <w:t> </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Arial" w:cs="Times New Roman"/>
          <w:b/>
          <w:i w:val="0"/>
          <w:caps w:val="0"/>
          <w:color w:val="000000"/>
          <w:spacing w:val="0"/>
          <w:sz w:val="24"/>
          <w:szCs w:val="24"/>
          <w:shd w:val="clear" w:fill="FFFFFF"/>
          <w:vertAlign w:val="baseline"/>
          <w:lang w:val="en-US"/>
        </w:rPr>
      </w:pP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i w:val="0"/>
          <w:caps w:val="0"/>
          <w:color w:val="000000"/>
          <w:spacing w:val="0"/>
          <w:sz w:val="24"/>
          <w:szCs w:val="24"/>
          <w:shd w:val="clear" w:fill="FFFFFF"/>
          <w:vertAlign w:val="baseline"/>
          <w:lang w:val="en-US"/>
        </w:rPr>
        <w:t>Mauro Assis</w:t>
      </w:r>
      <w:r>
        <w:rPr>
          <w:rFonts w:hint="default" w:ascii="Times New Roman" w:hAnsi="Times New Roman" w:eastAsia="Arial" w:cs="Times New Roman"/>
          <w:b/>
          <w:i w:val="0"/>
          <w:caps w:val="0"/>
          <w:color w:val="000000"/>
          <w:spacing w:val="0"/>
          <w:sz w:val="24"/>
          <w:szCs w:val="24"/>
          <w:shd w:val="clear" w:fill="FFFFFF"/>
          <w:vertAlign w:val="baseline"/>
          <w:lang w:val="pt"/>
        </w:rPr>
        <w:t>.</w:t>
      </w:r>
      <w:r>
        <w:rPr>
          <w:rFonts w:hint="default" w:ascii="Times New Roman" w:hAnsi="Times New Roman" w:eastAsia="Arial" w:cs="Times New Roman"/>
          <w:b/>
          <w:i w:val="0"/>
          <w:caps w:val="0"/>
          <w:color w:val="000000"/>
          <w:spacing w:val="0"/>
          <w:sz w:val="24"/>
          <w:szCs w:val="24"/>
          <w:shd w:val="clear" w:fill="FFFFFF"/>
          <w:vertAlign w:val="baseline"/>
          <w:lang w:val="en-US"/>
        </w:rPr>
        <w:t> </w:t>
      </w:r>
      <w:r>
        <w:rPr>
          <w:rFonts w:hint="default" w:ascii="Times New Roman" w:hAnsi="Times New Roman" w:eastAsia="Arial" w:cs="Times New Roman"/>
          <w:b w:val="0"/>
          <w:i w:val="0"/>
          <w:caps w:val="0"/>
          <w:color w:val="000000"/>
          <w:spacing w:val="0"/>
          <w:sz w:val="24"/>
          <w:szCs w:val="24"/>
          <w:shd w:val="clear" w:fill="FFFFFF"/>
          <w:vertAlign w:val="baseline"/>
          <w:lang w:val="en-US"/>
        </w:rPr>
        <w:t>Instituto Nacional de Pesquisas Espaciais. assismauro@hotmail.com</w:t>
      </w:r>
      <w:r>
        <w:rPr>
          <w:rFonts w:hint="default" w:ascii="Times New Roman" w:hAnsi="Times New Roman" w:eastAsia="Arial" w:cs="Times New Roman"/>
          <w:b w:val="0"/>
          <w:i w:val="0"/>
          <w:caps w:val="0"/>
          <w:color w:val="000000"/>
          <w:spacing w:val="0"/>
          <w:sz w:val="24"/>
          <w:szCs w:val="24"/>
          <w:shd w:val="clear" w:fill="FFFFFF"/>
          <w:vertAlign w:val="baseline"/>
        </w:rPr>
        <w:t> </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Arial" w:cs="Times New Roman"/>
          <w:b/>
          <w:i w:val="0"/>
          <w:caps w:val="0"/>
          <w:color w:val="000000"/>
          <w:spacing w:val="0"/>
          <w:sz w:val="24"/>
          <w:szCs w:val="24"/>
          <w:shd w:val="clear" w:fill="FFFFFF"/>
          <w:vertAlign w:val="baseline"/>
          <w:lang w:val="en-US"/>
        </w:rPr>
      </w:pP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i w:val="0"/>
          <w:caps w:val="0"/>
          <w:color w:val="000000"/>
          <w:spacing w:val="0"/>
          <w:sz w:val="24"/>
          <w:szCs w:val="24"/>
          <w:shd w:val="clear" w:fill="FFFFFF"/>
          <w:vertAlign w:val="baseline"/>
          <w:lang w:val="en-US"/>
        </w:rPr>
        <w:t>Francisca Rocha de Souza Pereira</w:t>
      </w:r>
      <w:r>
        <w:rPr>
          <w:rFonts w:hint="default" w:ascii="Times New Roman" w:hAnsi="Times New Roman" w:eastAsia="Arial" w:cs="Times New Roman"/>
          <w:b/>
          <w:i w:val="0"/>
          <w:caps w:val="0"/>
          <w:color w:val="000000"/>
          <w:spacing w:val="0"/>
          <w:sz w:val="24"/>
          <w:szCs w:val="24"/>
          <w:shd w:val="clear" w:fill="FFFFFF"/>
          <w:vertAlign w:val="baseline"/>
          <w:lang w:val="pt"/>
        </w:rPr>
        <w:t>.</w:t>
      </w:r>
      <w:r>
        <w:rPr>
          <w:rFonts w:hint="default" w:ascii="Times New Roman" w:hAnsi="Times New Roman" w:eastAsia="Arial" w:cs="Times New Roman"/>
          <w:b w:val="0"/>
          <w:i w:val="0"/>
          <w:caps w:val="0"/>
          <w:color w:val="000000"/>
          <w:spacing w:val="0"/>
          <w:sz w:val="24"/>
          <w:szCs w:val="24"/>
          <w:shd w:val="clear" w:fill="FFFFFF"/>
          <w:vertAlign w:val="baseline"/>
          <w:lang w:val="en-US"/>
        </w:rPr>
        <w:t> Instituto Nacional de Pesquisas Espaciais. franrspereira@gmail.com</w:t>
      </w:r>
      <w:r>
        <w:rPr>
          <w:rFonts w:hint="default" w:ascii="Times New Roman" w:hAnsi="Times New Roman" w:eastAsia="Arial" w:cs="Times New Roman"/>
          <w:b w:val="0"/>
          <w:i w:val="0"/>
          <w:caps w:val="0"/>
          <w:color w:val="000000"/>
          <w:spacing w:val="0"/>
          <w:sz w:val="24"/>
          <w:szCs w:val="24"/>
          <w:shd w:val="clear" w:fill="FFFFFF"/>
          <w:vertAlign w:val="baseline"/>
        </w:rPr>
        <w:t> </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Arial" w:cs="Times New Roman"/>
          <w:b/>
          <w:i w:val="0"/>
          <w:caps w:val="0"/>
          <w:color w:val="000000"/>
          <w:spacing w:val="0"/>
          <w:sz w:val="24"/>
          <w:szCs w:val="24"/>
          <w:shd w:val="clear" w:fill="FFFFFF"/>
          <w:vertAlign w:val="baseline"/>
          <w:lang w:val="en-US"/>
        </w:rPr>
      </w:pP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i w:val="0"/>
          <w:caps w:val="0"/>
          <w:color w:val="000000"/>
          <w:spacing w:val="0"/>
          <w:sz w:val="24"/>
          <w:szCs w:val="24"/>
          <w:shd w:val="clear" w:fill="FFFFFF"/>
          <w:vertAlign w:val="baseline"/>
          <w:lang w:val="en-US"/>
        </w:rPr>
        <w:t>Gustavo Spanner.</w:t>
      </w:r>
      <w:r>
        <w:rPr>
          <w:rFonts w:hint="default" w:ascii="Times New Roman" w:hAnsi="Times New Roman" w:eastAsia="Arial" w:cs="Times New Roman"/>
          <w:b w:val="0"/>
          <w:i w:val="0"/>
          <w:caps w:val="0"/>
          <w:color w:val="000000"/>
          <w:spacing w:val="0"/>
          <w:sz w:val="24"/>
          <w:szCs w:val="24"/>
          <w:shd w:val="clear" w:fill="FFFFFF"/>
          <w:vertAlign w:val="baseline"/>
          <w:lang w:val="en-US"/>
        </w:rPr>
        <w:t> Instituto Nacional de Pesquisas da Amazônia. gustavo.spanner@gmail.com</w:t>
      </w:r>
      <w:r>
        <w:rPr>
          <w:rFonts w:hint="default" w:ascii="Times New Roman" w:hAnsi="Times New Roman" w:eastAsia="Arial" w:cs="Times New Roman"/>
          <w:b w:val="0"/>
          <w:i w:val="0"/>
          <w:caps w:val="0"/>
          <w:color w:val="000000"/>
          <w:spacing w:val="0"/>
          <w:sz w:val="24"/>
          <w:szCs w:val="24"/>
          <w:shd w:val="clear" w:fill="FFFFFF"/>
          <w:vertAlign w:val="baseline"/>
        </w:rPr>
        <w:t> </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Arial" w:cs="Times New Roman"/>
          <w:b/>
          <w:i w:val="0"/>
          <w:caps w:val="0"/>
          <w:color w:val="000000"/>
          <w:spacing w:val="0"/>
          <w:sz w:val="24"/>
          <w:szCs w:val="24"/>
          <w:shd w:val="clear" w:fill="FFFFFF"/>
          <w:vertAlign w:val="baseline"/>
          <w:lang w:val="en-US"/>
        </w:rPr>
      </w:pP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i w:val="0"/>
          <w:caps w:val="0"/>
          <w:color w:val="000000"/>
          <w:spacing w:val="0"/>
          <w:sz w:val="24"/>
          <w:szCs w:val="24"/>
          <w:shd w:val="clear" w:fill="FFFFFF"/>
          <w:vertAlign w:val="baseline"/>
          <w:lang w:val="en-US"/>
        </w:rPr>
        <w:t>Niro Higuchi. </w:t>
      </w:r>
      <w:r>
        <w:rPr>
          <w:rFonts w:hint="default" w:ascii="Times New Roman" w:hAnsi="Times New Roman" w:eastAsia="Arial" w:cs="Times New Roman"/>
          <w:b w:val="0"/>
          <w:i w:val="0"/>
          <w:caps w:val="0"/>
          <w:color w:val="000000"/>
          <w:spacing w:val="0"/>
          <w:sz w:val="24"/>
          <w:szCs w:val="24"/>
          <w:shd w:val="clear" w:fill="FFFFFF"/>
          <w:vertAlign w:val="baseline"/>
          <w:lang w:val="en-US"/>
        </w:rPr>
        <w:t>Instituto Nacional de Pesquisas da Amazônia. higuchi.niro@gmail.com</w:t>
      </w:r>
      <w:r>
        <w:rPr>
          <w:rFonts w:hint="default" w:ascii="Times New Roman" w:hAnsi="Times New Roman" w:eastAsia="Arial" w:cs="Times New Roman"/>
          <w:b w:val="0"/>
          <w:i w:val="0"/>
          <w:caps w:val="0"/>
          <w:color w:val="000000"/>
          <w:spacing w:val="0"/>
          <w:sz w:val="24"/>
          <w:szCs w:val="24"/>
          <w:shd w:val="clear" w:fill="FFFFFF"/>
          <w:vertAlign w:val="baseline"/>
        </w:rPr>
        <w:t> </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Arial" w:cs="Times New Roman"/>
          <w:b/>
          <w:i w:val="0"/>
          <w:caps w:val="0"/>
          <w:color w:val="000000"/>
          <w:spacing w:val="0"/>
          <w:sz w:val="24"/>
          <w:szCs w:val="24"/>
          <w:shd w:val="clear" w:fill="FFFFFF"/>
          <w:vertAlign w:val="baseline"/>
          <w:lang w:val="en-US"/>
        </w:rPr>
      </w:pPr>
    </w:p>
    <w:p>
      <w:pPr>
        <w:rPr>
          <w:rFonts w:hint="default" w:ascii="Times New Roman" w:hAnsi="Times New Roman" w:eastAsia="Arial" w:cs="Times New Roman"/>
          <w:b w:val="0"/>
          <w:i w:val="0"/>
          <w:caps w:val="0"/>
          <w:color w:val="000000"/>
          <w:spacing w:val="0"/>
          <w:sz w:val="24"/>
          <w:szCs w:val="24"/>
          <w:shd w:val="clear" w:fill="FFFFFF"/>
          <w:vertAlign w:val="baseline"/>
        </w:rPr>
      </w:pPr>
      <w:r>
        <w:rPr>
          <w:rFonts w:hint="default" w:ascii="Times New Roman" w:hAnsi="Times New Roman" w:eastAsia="Arial" w:cs="Times New Roman"/>
          <w:b/>
          <w:i w:val="0"/>
          <w:caps w:val="0"/>
          <w:color w:val="000000"/>
          <w:spacing w:val="0"/>
          <w:sz w:val="24"/>
          <w:szCs w:val="24"/>
          <w:shd w:val="clear" w:fill="FFFFFF"/>
          <w:vertAlign w:val="baseline"/>
          <w:lang w:val="en-US"/>
        </w:rPr>
        <w:t>Jean Pierre Ometto</w:t>
      </w:r>
      <w:r>
        <w:rPr>
          <w:rFonts w:hint="default" w:ascii="Times New Roman" w:hAnsi="Times New Roman" w:eastAsia="Arial" w:cs="Times New Roman"/>
          <w:b/>
          <w:i w:val="0"/>
          <w:caps w:val="0"/>
          <w:color w:val="000000"/>
          <w:spacing w:val="0"/>
          <w:sz w:val="24"/>
          <w:szCs w:val="24"/>
          <w:shd w:val="clear" w:fill="FFFFFF"/>
          <w:vertAlign w:val="baseline"/>
          <w:lang w:val="pt"/>
        </w:rPr>
        <w:t>.</w:t>
      </w:r>
      <w:r>
        <w:rPr>
          <w:rFonts w:hint="default" w:ascii="Times New Roman" w:hAnsi="Times New Roman" w:eastAsia="Arial" w:cs="Times New Roman"/>
          <w:b w:val="0"/>
          <w:i w:val="0"/>
          <w:caps w:val="0"/>
          <w:color w:val="000000"/>
          <w:spacing w:val="0"/>
          <w:sz w:val="24"/>
          <w:szCs w:val="24"/>
          <w:shd w:val="clear" w:fill="FFFFFF"/>
          <w:vertAlign w:val="baseline"/>
          <w:lang w:val="en-US"/>
        </w:rPr>
        <w:t> Instituto Nacional de Pesquisas Espaciais. jeanometto@gmail.com</w:t>
      </w:r>
      <w:r>
        <w:rPr>
          <w:rFonts w:hint="default" w:ascii="Times New Roman" w:hAnsi="Times New Roman" w:eastAsia="Arial" w:cs="Times New Roman"/>
          <w:b w:val="0"/>
          <w:i w:val="0"/>
          <w:caps w:val="0"/>
          <w:color w:val="000000"/>
          <w:spacing w:val="0"/>
          <w:sz w:val="24"/>
          <w:szCs w:val="24"/>
          <w:shd w:val="clear" w:fill="FFFFFF"/>
          <w:vertAlign w:val="baseline"/>
        </w:rPr>
        <w:t> </w:t>
      </w:r>
    </w:p>
    <w:p>
      <w:pPr>
        <w:rPr>
          <w:rFonts w:hint="default" w:ascii="Times New Roman" w:hAnsi="Times New Roman" w:cs="Times New Roman"/>
          <w:color w:val="auto"/>
          <w:sz w:val="24"/>
          <w:szCs w:val="24"/>
        </w:rPr>
      </w:pPr>
    </w:p>
    <w:p>
      <w:pPr>
        <w:pStyle w:val="36"/>
        <w:spacing w:line="480" w:lineRule="auto"/>
        <w:rPr>
          <w:rFonts w:hint="default" w:ascii="Times New Roman" w:hAnsi="Times New Roman" w:cs="Times New Roman"/>
          <w:i/>
          <w:color w:val="auto"/>
          <w:sz w:val="24"/>
          <w:szCs w:val="24"/>
        </w:rPr>
      </w:pPr>
      <w:r>
        <w:rPr>
          <w:rFonts w:hint="default" w:ascii="Times New Roman" w:hAnsi="Times New Roman" w:cs="Times New Roman"/>
          <w:i/>
          <w:color w:val="auto"/>
          <w:sz w:val="24"/>
          <w:szCs w:val="24"/>
        </w:rPr>
        <w:t xml:space="preserve">Tall trees are key drivers of ecosystem processes in tropical forest, but the controls on the distribution of the very tallest trees remain poorly understood. The recent discovery of grove of giant trees over 80 meters tall in the Amazon forest requires a reevaluation of current thinking. We used high-resolution airborne laser surveys to measure canopy height across 282,750 ha of old growth and second growth forests randomly sampling the entire Brazilian Amazon. </w:t>
      </w:r>
      <w:r>
        <w:rPr>
          <w:rFonts w:hint="default" w:ascii="Times New Roman" w:hAnsi="Times New Roman" w:cs="Times New Roman"/>
          <w:i/>
          <w:color w:val="auto"/>
          <w:sz w:val="24"/>
          <w:szCs w:val="24"/>
          <w:lang w:val="en-GB"/>
        </w:rPr>
        <w:t xml:space="preserve">We investigated </w:t>
      </w:r>
      <w:r>
        <w:rPr>
          <w:rFonts w:hint="default" w:ascii="Times New Roman" w:hAnsi="Times New Roman" w:cs="Times New Roman"/>
          <w:i/>
          <w:color w:val="auto"/>
          <w:sz w:val="24"/>
          <w:szCs w:val="24"/>
        </w:rPr>
        <w:t>how resources and disturbances shape the maximum height distribution across the Brazilian Amazon</w:t>
      </w:r>
      <w:r>
        <w:rPr>
          <w:rFonts w:hint="default" w:ascii="Times New Roman" w:hAnsi="Times New Roman" w:cs="Times New Roman"/>
          <w:i/>
          <w:color w:val="auto"/>
          <w:sz w:val="24"/>
          <w:szCs w:val="24"/>
          <w:lang w:val="en-GB"/>
        </w:rPr>
        <w:t xml:space="preserve"> through </w:t>
      </w:r>
      <w:r>
        <w:rPr>
          <w:rFonts w:hint="default" w:ascii="Times New Roman" w:hAnsi="Times New Roman" w:cs="Times New Roman"/>
          <w:i/>
          <w:color w:val="auto"/>
          <w:sz w:val="24"/>
          <w:szCs w:val="24"/>
        </w:rPr>
        <w:t xml:space="preserve">the relations between the occurrence of giant trees and environmental factors. Common drivers of height development are fundamentally different from those influencing the </w:t>
      </w:r>
      <w:r>
        <w:rPr>
          <w:rFonts w:hint="default" w:ascii="Times New Roman" w:hAnsi="Times New Roman" w:cs="Times New Roman"/>
          <w:i/>
          <w:color w:val="auto"/>
          <w:sz w:val="24"/>
          <w:szCs w:val="24"/>
          <w:lang w:val="en-GB"/>
        </w:rPr>
        <w:t xml:space="preserve">occurrence </w:t>
      </w:r>
      <w:r>
        <w:rPr>
          <w:rFonts w:hint="default" w:ascii="Times New Roman" w:hAnsi="Times New Roman" w:cs="Times New Roman"/>
          <w:i/>
          <w:color w:val="auto"/>
          <w:sz w:val="24"/>
          <w:szCs w:val="24"/>
        </w:rPr>
        <w:t>of giant</w:t>
      </w:r>
      <w:r>
        <w:rPr>
          <w:rFonts w:hint="default" w:ascii="Times New Roman" w:hAnsi="Times New Roman" w:cs="Times New Roman"/>
          <w:i/>
          <w:color w:val="auto"/>
          <w:sz w:val="24"/>
          <w:szCs w:val="24"/>
          <w:lang w:val="en-GB"/>
        </w:rPr>
        <w:t xml:space="preserve"> tree</w:t>
      </w:r>
      <w:r>
        <w:rPr>
          <w:rFonts w:hint="default" w:ascii="Times New Roman" w:hAnsi="Times New Roman" w:cs="Times New Roman"/>
          <w:i/>
          <w:color w:val="auto"/>
          <w:sz w:val="24"/>
          <w:szCs w:val="24"/>
        </w:rPr>
        <w:t>s. We found that changes in wind and light availability drive giant tree distribution as much as precipitation and temperature, together shaping the forest structure of the Brazilian Amazon.</w:t>
      </w:r>
      <w:r>
        <w:rPr>
          <w:rFonts w:hint="default" w:ascii="Times New Roman" w:hAnsi="Times New Roman" w:cs="Times New Roman"/>
          <w:i/>
          <w:color w:val="auto"/>
          <w:sz w:val="24"/>
          <w:szCs w:val="24"/>
          <w:lang w:val="en-GB"/>
        </w:rPr>
        <w:t xml:space="preserve"> </w:t>
      </w:r>
      <w:r>
        <w:rPr>
          <w:rFonts w:hint="default" w:ascii="Times New Roman" w:hAnsi="Times New Roman" w:cs="Times New Roman"/>
          <w:i/>
          <w:color w:val="auto"/>
          <w:sz w:val="24"/>
          <w:szCs w:val="24"/>
        </w:rPr>
        <w:t>The location of giant trees should be carefully considered by policymakers when identifying important hotspots for the conservation of biodiversity in the Amazon.</w:t>
      </w:r>
    </w:p>
    <w:p>
      <w:pPr>
        <w:pStyle w:val="3"/>
        <w:rPr>
          <w:rFonts w:hint="default" w:ascii="Times New Roman" w:hAnsi="Times New Roman" w:cs="Times New Roman"/>
          <w:i/>
          <w:color w:val="auto"/>
          <w:sz w:val="24"/>
          <w:szCs w:val="24"/>
        </w:rPr>
      </w:pP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bCs/>
          <w:i w:val="0"/>
          <w:caps w:val="0"/>
          <w:color w:val="000000"/>
          <w:spacing w:val="0"/>
          <w:sz w:val="24"/>
          <w:szCs w:val="24"/>
          <w:shd w:val="clear" w:fill="FFFFFF"/>
          <w:vertAlign w:val="baseline"/>
          <w:lang w:val="en-US"/>
        </w:rPr>
        <w:t xml:space="preserve">Keywords: </w:t>
      </w:r>
      <w:r>
        <w:rPr>
          <w:rFonts w:hint="default" w:ascii="Times New Roman" w:hAnsi="Times New Roman" w:eastAsia="Arial" w:cs="Times New Roman"/>
          <w:b w:val="0"/>
          <w:i w:val="0"/>
          <w:caps w:val="0"/>
          <w:color w:val="000000"/>
          <w:spacing w:val="0"/>
          <w:sz w:val="24"/>
          <w:szCs w:val="24"/>
          <w:shd w:val="clear" w:fill="FFFFFF"/>
          <w:vertAlign w:val="baseline"/>
          <w:lang w:val="en-US"/>
        </w:rPr>
        <w:t>sentinel tree, height, giant trees, dominant tree, tall tree, distribution, modeling, random forest, envelope model</w:t>
      </w:r>
      <w:r>
        <w:rPr>
          <w:rFonts w:hint="default" w:ascii="Times New Roman" w:hAnsi="Times New Roman" w:eastAsia="Arial" w:cs="Times New Roman"/>
          <w:b w:val="0"/>
          <w:i w:val="0"/>
          <w:caps w:val="0"/>
          <w:color w:val="000000"/>
          <w:spacing w:val="0"/>
          <w:sz w:val="24"/>
          <w:szCs w:val="24"/>
          <w:shd w:val="clear" w:fill="FFFFFF"/>
          <w:vertAlign w:val="baseline"/>
        </w:rPr>
        <w:t> </w:t>
      </w:r>
    </w:p>
    <w:p>
      <w:pPr>
        <w:rPr>
          <w:rFonts w:hint="default" w:ascii="Times New Roman" w:hAnsi="Times New Roman" w:cs="Times New Roman"/>
          <w:i/>
          <w:color w:val="auto"/>
          <w:sz w:val="24"/>
          <w:szCs w:val="24"/>
        </w:rPr>
      </w:pPr>
      <w:r>
        <w:rPr>
          <w:rFonts w:hint="default" w:ascii="Times New Roman" w:hAnsi="Times New Roman" w:cs="Times New Roman"/>
          <w:i/>
          <w:color w:val="auto"/>
          <w:sz w:val="24"/>
          <w:szCs w:val="24"/>
        </w:rPr>
        <w:br w:type="page"/>
      </w:r>
    </w:p>
    <w:p>
      <w:pPr>
        <w:pStyle w:val="2"/>
        <w:spacing w:line="480" w:lineRule="auto"/>
        <w:rPr>
          <w:rFonts w:hint="default" w:ascii="Times New Roman" w:hAnsi="Times New Roman" w:cs="Times New Roman"/>
          <w:color w:val="auto"/>
          <w:sz w:val="24"/>
          <w:szCs w:val="24"/>
        </w:rPr>
      </w:pPr>
      <w:bookmarkStart w:id="0" w:name="introduction"/>
      <w:bookmarkEnd w:id="0"/>
      <w:r>
        <w:rPr>
          <w:rFonts w:hint="default" w:ascii="Times New Roman" w:hAnsi="Times New Roman" w:cs="Times New Roman"/>
          <w:color w:val="auto"/>
          <w:sz w:val="24"/>
          <w:szCs w:val="24"/>
        </w:rPr>
        <w:t>Introduction</w:t>
      </w:r>
    </w:p>
    <w:p>
      <w:pPr>
        <w:pStyle w:val="33"/>
        <w:spacing w:line="480" w:lineRule="auto"/>
        <w:rPr>
          <w:rFonts w:hint="default" w:ascii="Times New Roman" w:hAnsi="Times New Roman" w:cs="Times New Roman"/>
          <w:color w:val="auto"/>
        </w:rPr>
      </w:pPr>
      <w:r>
        <w:rPr>
          <w:rFonts w:hint="default" w:ascii="Times New Roman" w:hAnsi="Times New Roman" w:cs="Times New Roman"/>
          <w:color w:val="auto"/>
        </w:rPr>
        <w:t>The Amazon is the largest tropical forest on Earth, covering 5.5 million square kilometers, and storing ~ 17% of all vegetation carbon</w:t>
      </w:r>
      <w:r>
        <w:rPr>
          <w:rFonts w:hint="default" w:ascii="Times New Roman" w:hAnsi="Times New Roman" w:cs="Times New Roman"/>
          <w:color w:val="auto"/>
          <w:lang w:val="pt-BR"/>
        </w:rPr>
        <w:t xml:space="preserve"> (</w:t>
      </w:r>
      <w:r>
        <w:rPr>
          <w:rFonts w:hint="default" w:ascii="Times New Roman" w:hAnsi="Times New Roman" w:cs="Times New Roman"/>
          <w:color w:val="auto"/>
        </w:rPr>
        <w:t>Feldpausch et al., 2012</w:t>
      </w:r>
      <w:r>
        <w:rPr>
          <w:rFonts w:hint="default" w:ascii="Times New Roman" w:hAnsi="Times New Roman" w:cs="Times New Roman"/>
          <w:color w:val="auto"/>
          <w:lang w:val="pt-BR"/>
        </w:rPr>
        <w:t>)</w:t>
      </w:r>
      <w:r>
        <w:rPr>
          <w:rFonts w:hint="default" w:ascii="Times New Roman" w:hAnsi="Times New Roman" w:cs="Times New Roman"/>
          <w:color w:val="auto"/>
        </w:rPr>
        <w:t>. Ecologists have long taken an interest in comparing forest structure</w:t>
      </w:r>
      <w:r>
        <w:rPr>
          <w:rFonts w:hint="default" w:ascii="Times New Roman" w:hAnsi="Times New Roman" w:cs="Times New Roman"/>
          <w:color w:val="auto"/>
          <w:lang w:val="en-GB"/>
        </w:rPr>
        <w:t xml:space="preserve"> </w:t>
      </w:r>
      <w:r>
        <w:rPr>
          <w:rFonts w:hint="default" w:ascii="Times New Roman" w:hAnsi="Times New Roman" w:cs="Times New Roman"/>
          <w:color w:val="auto"/>
        </w:rPr>
        <w:t xml:space="preserve">across the tropics (Yang et al., 2016), and have reached a consensus that the Amazon supports shorter trees, and therefore stores a lower amount of carbon per hectare, than the forests of tropical Africa and Asia (Cao &amp; Woodward, </w:t>
      </w:r>
      <w:r>
        <w:rPr>
          <w:rFonts w:hint="default" w:ascii="Times New Roman" w:hAnsi="Times New Roman" w:cs="Times New Roman"/>
          <w:color w:val="auto"/>
          <w:lang w:val="pt-BR"/>
        </w:rPr>
        <w:t>2002</w:t>
      </w:r>
      <w:r>
        <w:rPr>
          <w:rFonts w:hint="default" w:ascii="Times New Roman" w:hAnsi="Times New Roman" w:cs="Times New Roman"/>
          <w:color w:val="auto"/>
        </w:rPr>
        <w:t xml:space="preserve">; Feldpausch et al., 2012). Previous studies have </w:t>
      </w:r>
      <w:r>
        <w:rPr>
          <w:rFonts w:hint="default" w:ascii="Times New Roman" w:hAnsi="Times New Roman" w:cs="Times New Roman"/>
          <w:color w:val="auto"/>
          <w:lang w:val="en-GB"/>
        </w:rPr>
        <w:t xml:space="preserve">shown the occurrence of tall </w:t>
      </w:r>
      <w:r>
        <w:rPr>
          <w:rFonts w:hint="default" w:ascii="Times New Roman" w:hAnsi="Times New Roman" w:cs="Times New Roman"/>
          <w:color w:val="auto"/>
        </w:rPr>
        <w:t>canopy regions</w:t>
      </w:r>
      <w:r>
        <w:rPr>
          <w:rFonts w:hint="default" w:ascii="Times New Roman" w:hAnsi="Times New Roman" w:cs="Times New Roman"/>
          <w:color w:val="auto"/>
          <w:lang w:val="pt-BR"/>
        </w:rPr>
        <w:t xml:space="preserve"> </w:t>
      </w:r>
      <w:r>
        <w:rPr>
          <w:rFonts w:hint="default" w:ascii="Times New Roman" w:hAnsi="Times New Roman" w:cs="Times New Roman"/>
          <w:color w:val="auto"/>
          <w:lang w:val="en-GB"/>
        </w:rPr>
        <w:t xml:space="preserve">in the Amazon and </w:t>
      </w:r>
      <w:r>
        <w:rPr>
          <w:rFonts w:hint="default" w:ascii="Times New Roman" w:hAnsi="Times New Roman" w:cs="Times New Roman"/>
          <w:color w:val="auto"/>
        </w:rPr>
        <w:t>debated the factors that govern Amazon tree growth (</w:t>
      </w:r>
      <w:r>
        <w:rPr>
          <w:rFonts w:hint="default" w:ascii="Times New Roman" w:hAnsi="Times New Roman" w:cs="Times New Roman"/>
          <w:color w:val="auto"/>
          <w:lang w:val="en-GB"/>
        </w:rPr>
        <w:t xml:space="preserve">Lefsky 2010; Simard et al., 2011; </w:t>
      </w:r>
      <w:r>
        <w:rPr>
          <w:rFonts w:hint="default" w:ascii="Times New Roman" w:hAnsi="Times New Roman" w:cs="Times New Roman"/>
          <w:color w:val="auto"/>
        </w:rPr>
        <w:t>Larjavaara, 2013</w:t>
      </w:r>
      <w:r>
        <w:rPr>
          <w:rFonts w:hint="default" w:ascii="Times New Roman" w:hAnsi="Times New Roman" w:cs="Times New Roman"/>
          <w:color w:val="auto"/>
          <w:lang w:val="en-GB"/>
        </w:rPr>
        <w:t>; Tao et al., 2016</w:t>
      </w:r>
      <w:r>
        <w:rPr>
          <w:rFonts w:hint="default" w:ascii="Times New Roman" w:hAnsi="Times New Roman" w:cs="Times New Roman"/>
          <w:color w:val="auto"/>
          <w:lang w:val="pt-PT"/>
        </w:rPr>
        <w:t>a</w:t>
      </w:r>
      <w:r>
        <w:rPr>
          <w:rFonts w:hint="default" w:ascii="Times New Roman" w:hAnsi="Times New Roman" w:cs="Times New Roman"/>
          <w:color w:val="auto"/>
        </w:rPr>
        <w:t>). However, the recent confirmation of the existence</w:t>
      </w:r>
      <w:r>
        <w:rPr>
          <w:rFonts w:hint="default" w:ascii="Times New Roman" w:hAnsi="Times New Roman" w:cs="Times New Roman"/>
          <w:color w:val="auto"/>
          <w:lang w:val="pt-BR"/>
        </w:rPr>
        <w:t xml:space="preserve"> </w:t>
      </w:r>
      <w:r>
        <w:rPr>
          <w:rFonts w:hint="default" w:ascii="Times New Roman" w:hAnsi="Times New Roman" w:cs="Times New Roman"/>
          <w:color w:val="auto"/>
        </w:rPr>
        <w:t xml:space="preserve">of giant trees - up to 88 m tall - in the Amazon basin (Gorgens et al., 2019) challenges </w:t>
      </w:r>
      <w:r>
        <w:rPr>
          <w:rFonts w:hint="default" w:ascii="Times New Roman" w:hAnsi="Times New Roman" w:cs="Times New Roman"/>
          <w:color w:val="auto"/>
          <w:lang w:val="en-GB"/>
        </w:rPr>
        <w:t xml:space="preserve">some </w:t>
      </w:r>
      <w:r>
        <w:rPr>
          <w:rFonts w:hint="default" w:ascii="Times New Roman" w:hAnsi="Times New Roman" w:cs="Times New Roman"/>
          <w:color w:val="auto"/>
        </w:rPr>
        <w:t>paradigm</w:t>
      </w:r>
      <w:r>
        <w:rPr>
          <w:rFonts w:hint="default" w:ascii="Times New Roman" w:hAnsi="Times New Roman" w:cs="Times New Roman"/>
          <w:color w:val="auto"/>
          <w:lang w:val="en-GB"/>
        </w:rPr>
        <w:t>s</w:t>
      </w:r>
      <w:r>
        <w:rPr>
          <w:rFonts w:hint="default" w:ascii="Times New Roman" w:hAnsi="Times New Roman" w:cs="Times New Roman"/>
          <w:color w:val="auto"/>
        </w:rPr>
        <w:t xml:space="preserve"> and poses new questions about the drivers causing the spatial distribution of tall trees</w:t>
      </w:r>
      <w:r>
        <w:rPr>
          <w:rFonts w:hint="default" w:ascii="Times New Roman" w:hAnsi="Times New Roman" w:cs="Times New Roman"/>
          <w:color w:val="auto"/>
          <w:lang w:val="en-GB"/>
        </w:rPr>
        <w:t xml:space="preserve">, and consequently about how maximum </w:t>
      </w:r>
      <w:r>
        <w:rPr>
          <w:rFonts w:hint="default" w:ascii="Times New Roman" w:hAnsi="Times New Roman" w:cs="Times New Roman"/>
          <w:color w:val="auto"/>
          <w:lang w:val="pt-BR"/>
        </w:rPr>
        <w:t xml:space="preserve">tree </w:t>
      </w:r>
      <w:r>
        <w:rPr>
          <w:rFonts w:hint="default" w:ascii="Times New Roman" w:hAnsi="Times New Roman" w:cs="Times New Roman"/>
          <w:color w:val="auto"/>
          <w:lang w:val="en-GB"/>
        </w:rPr>
        <w:t>height is controlled across different regions</w:t>
      </w:r>
      <w:r>
        <w:rPr>
          <w:rFonts w:hint="default" w:ascii="Times New Roman" w:hAnsi="Times New Roman" w:cs="Times New Roman"/>
          <w:color w:val="auto"/>
        </w:rPr>
        <w:t>. </w:t>
      </w:r>
    </w:p>
    <w:p>
      <w:pPr>
        <w:pStyle w:val="3"/>
        <w:tabs>
          <w:tab w:val="left" w:pos="2640"/>
        </w:tabs>
        <w:spacing w:line="480" w:lineRule="auto"/>
        <w:rPr>
          <w:rFonts w:hint="default" w:ascii="Times New Roman" w:hAnsi="Times New Roman" w:cs="Times New Roman"/>
          <w:color w:val="auto"/>
        </w:rPr>
      </w:pPr>
      <w:r>
        <w:rPr>
          <w:rFonts w:hint="default" w:ascii="Times New Roman" w:hAnsi="Times New Roman" w:cs="Times New Roman"/>
          <w:color w:val="auto"/>
        </w:rPr>
        <w:t xml:space="preserve">To reach immense size, trees must fulfill at least three conditions:  They must (1) have evolved to be capable of transporting water to great heights overcoming highly negative water potentials </w:t>
      </w:r>
      <w:r>
        <w:rPr>
          <w:rFonts w:hint="default" w:ascii="Times New Roman" w:hAnsi="Times New Roman" w:cs="Times New Roman"/>
          <w:color w:val="auto"/>
          <w:lang w:val="en-GB"/>
        </w:rPr>
        <w:t>(Koch et al., 2004; Niklas, 2007; McDowell et al., 2008)</w:t>
      </w:r>
      <w:r>
        <w:rPr>
          <w:rFonts w:hint="default" w:ascii="Times New Roman" w:hAnsi="Times New Roman" w:cs="Times New Roman"/>
          <w:color w:val="auto"/>
        </w:rPr>
        <w:t>;  (2) inhabit an area with environmental conditions (such as climate, soil properties, and water) that meet species-specific requirements (Scheffer et al., 2018) and (3) grow in regions with a low frequency of natural or anthropogenic disturbance events (Larjavaara, 2013; Lindenmayer &amp; Laurance, 2016; Scheffer et al., 2018; Enquist et al., 2020). </w:t>
      </w:r>
    </w:p>
    <w:p>
      <w:pPr>
        <w:pStyle w:val="3"/>
        <w:tabs>
          <w:tab w:val="left" w:pos="2640"/>
        </w:tabs>
        <w:spacing w:line="480" w:lineRule="auto"/>
        <w:rPr>
          <w:rFonts w:hint="default" w:ascii="Times New Roman" w:hAnsi="Times New Roman" w:cs="Times New Roman"/>
          <w:color w:val="auto"/>
        </w:rPr>
      </w:pPr>
      <w:r>
        <w:rPr>
          <w:rFonts w:hint="default" w:ascii="Times New Roman" w:hAnsi="Times New Roman" w:cs="Times New Roman"/>
          <w:color w:val="auto"/>
        </w:rPr>
        <w:t xml:space="preserve">Height growth is partly governed by </w:t>
      </w:r>
      <w:r>
        <w:rPr>
          <w:rFonts w:hint="default" w:ascii="Times New Roman" w:hAnsi="Times New Roman" w:cs="Times New Roman"/>
          <w:color w:val="auto"/>
          <w:lang w:val="en-GB"/>
        </w:rPr>
        <w:t xml:space="preserve">local </w:t>
      </w:r>
      <w:r>
        <w:rPr>
          <w:rFonts w:hint="default" w:ascii="Times New Roman" w:hAnsi="Times New Roman" w:cs="Times New Roman"/>
          <w:color w:val="auto"/>
        </w:rPr>
        <w:t>factors such as water availability, temperature, rooting depth, and soil type (Anderegg et al., 2016; McDowell &amp; Allen, 2015; Coomes et al., 2006; Niklas, 2007), with precipitation and potential evapotranspiration consistently reported as key factors determining plant height across biomes (Moles et al., 2009; Larjavaara, 2013; Rueda et al., 2016).</w:t>
      </w:r>
      <w:r>
        <w:rPr>
          <w:rFonts w:hint="default" w:ascii="Times New Roman" w:hAnsi="Times New Roman" w:cs="Times New Roman"/>
          <w:color w:val="auto"/>
          <w:lang w:val="en-GB"/>
        </w:rPr>
        <w:t xml:space="preserve"> R</w:t>
      </w:r>
      <w:r>
        <w:rPr>
          <w:rFonts w:hint="default" w:ascii="Times New Roman" w:hAnsi="Times New Roman" w:cs="Times New Roman"/>
          <w:color w:val="auto"/>
        </w:rPr>
        <w:t>esource availability (e.g. sunlight, nutrients, CO</w:t>
      </w:r>
      <w:r>
        <w:rPr>
          <w:rFonts w:hint="default" w:ascii="Times New Roman" w:hAnsi="Times New Roman" w:cs="Times New Roman"/>
          <w:color w:val="auto"/>
          <w:vertAlign w:val="subscript"/>
        </w:rPr>
        <w:t>2</w:t>
      </w:r>
      <w:r>
        <w:rPr>
          <w:rFonts w:hint="default" w:ascii="Times New Roman" w:hAnsi="Times New Roman" w:cs="Times New Roman"/>
          <w:color w:val="auto"/>
        </w:rPr>
        <w:t>, and water) controls a tree’s ability to produce biomass from the products of photosynthesis.</w:t>
      </w:r>
      <w:r>
        <w:rPr>
          <w:rFonts w:hint="default" w:ascii="Times New Roman" w:hAnsi="Times New Roman" w:cs="Times New Roman"/>
          <w:color w:val="auto"/>
          <w:lang w:val="pt-BR"/>
        </w:rPr>
        <w:t xml:space="preserve"> </w:t>
      </w:r>
      <w:r>
        <w:rPr>
          <w:rFonts w:hint="default" w:ascii="Times New Roman" w:hAnsi="Times New Roman" w:cs="Times New Roman"/>
          <w:color w:val="auto"/>
        </w:rPr>
        <w:t>In contrast,</w:t>
      </w:r>
      <w:r>
        <w:rPr>
          <w:rFonts w:hint="default" w:ascii="Times New Roman" w:hAnsi="Times New Roman" w:cs="Times New Roman"/>
          <w:color w:val="auto"/>
          <w:lang w:val="en-US"/>
        </w:rPr>
        <w:t xml:space="preserve"> n</w:t>
      </w:r>
      <w:r>
        <w:rPr>
          <w:rFonts w:hint="default" w:ascii="Times New Roman" w:hAnsi="Times New Roman" w:cs="Times New Roman"/>
          <w:color w:val="auto"/>
        </w:rPr>
        <w:t xml:space="preserve">atural disturbances (e.g. </w:t>
      </w:r>
      <w:r>
        <w:rPr>
          <w:rFonts w:hint="default" w:ascii="Times New Roman" w:hAnsi="Times New Roman" w:cs="Times New Roman"/>
          <w:color w:val="auto"/>
          <w:lang w:val="en-US"/>
        </w:rPr>
        <w:t>wind-throw</w:t>
      </w:r>
      <w:r>
        <w:rPr>
          <w:rFonts w:hint="default" w:ascii="Times New Roman" w:hAnsi="Times New Roman" w:cs="Times New Roman"/>
          <w:color w:val="auto"/>
        </w:rPr>
        <w:t>, drought, or lightning and anthropogenic actions (e.g. selective logging, forest fragmentation) increase the likelihood of mortality and limit the time available for trees to grow taller (Bennett et al., 2015; Yanoviak et al., 2019; Almeida et al., 2019</w:t>
      </w:r>
      <w:r>
        <w:rPr>
          <w:rFonts w:hint="default" w:ascii="Times New Roman" w:hAnsi="Times New Roman" w:cs="Times New Roman"/>
          <w:color w:val="auto"/>
          <w:lang w:val="pt-PT"/>
        </w:rPr>
        <w:t xml:space="preserve">; </w:t>
      </w:r>
      <w:r>
        <w:rPr>
          <w:rFonts w:hint="default" w:ascii="Times New Roman" w:hAnsi="Times New Roman" w:cs="Times New Roman"/>
          <w:color w:val="auto"/>
        </w:rPr>
        <w:t xml:space="preserve">Powers et al., 2020). Species of tall trees are likely to have evolved strategies for surviving diseases and pathogens (van Gelder et al., 2006; Aleixo et al., 2019) as well as climatic fluctuations (Sakschewski et al., 2016) and resisting wind damage (Jagels et al., 2018). </w:t>
      </w:r>
    </w:p>
    <w:p>
      <w:pPr>
        <w:pStyle w:val="3"/>
        <w:spacing w:line="480" w:lineRule="auto"/>
        <w:rPr>
          <w:rFonts w:hint="default" w:ascii="Times New Roman" w:hAnsi="Times New Roman" w:cs="Times New Roman"/>
          <w:color w:val="auto"/>
        </w:rPr>
      </w:pPr>
      <w:r>
        <w:rPr>
          <w:rFonts w:hint="default" w:ascii="Times New Roman" w:hAnsi="Times New Roman" w:cs="Times New Roman"/>
          <w:color w:val="auto"/>
        </w:rPr>
        <w:t>The sheer size of the Amazon, its environmental heterogeneity, and species diversity pose challenges and practical difficulties to understand general ecological relationships and biogeographical patterns (Tuomisto et al., 2019). Forest inventory plots provide many valuable insights to investigate the influences of the environment on tree height but they only represent a minuscule fraction of the total forest area (Chave et al., 2020). Currently, a network of 5,351 forest inventory plots established across the Brazilian Amazon, of known and published sites recently compiled by (Tejada et al., 2019), represents only 0.0013% of the total forest area in this region. In addition, the plot distribution is spatially clustered in close proximity to major roads or large rivers (Stropp et al., 2020), implying a spatial distribution bias (Marvin et al., 2014).</w:t>
      </w:r>
      <w:r>
        <w:rPr>
          <w:rFonts w:hint="default" w:ascii="Times New Roman" w:hAnsi="Times New Roman" w:cs="Times New Roman"/>
          <w:color w:val="auto"/>
          <w:lang w:val="pt-BR"/>
        </w:rPr>
        <w:t xml:space="preserve"> </w:t>
      </w:r>
      <w:r>
        <w:rPr>
          <w:rFonts w:hint="default" w:ascii="Times New Roman" w:hAnsi="Times New Roman" w:cs="Times New Roman"/>
          <w:color w:val="auto"/>
        </w:rPr>
        <w:t>About 42% of the Brazilian Amazon lies over 50 km from the nearest forest inventory plots (Tejada et al., 2019). Remote sensing can remove sampling biases and uncertainty about ecological patterns (Schimel et al., 2015) and provides large datasets to uncover the environmental controls of forest structure (Asner et al., 2010). In particular airborne lidar (light detection and ranging) generates valuable high-resolution 3D information of forest canopy structure (Görgens et al., 2016; Coomes et al., 2017), and can provide a link between field and satellite data (Asner, 2009; Bae et al., 2019).</w:t>
      </w:r>
    </w:p>
    <w:p>
      <w:pPr>
        <w:pStyle w:val="3"/>
        <w:spacing w:line="480" w:lineRule="auto"/>
        <w:rPr>
          <w:rFonts w:hint="default" w:ascii="Times New Roman" w:hAnsi="Times New Roman" w:cs="Times New Roman"/>
          <w:color w:val="auto"/>
        </w:rPr>
      </w:pPr>
      <w:r>
        <w:rPr>
          <w:rFonts w:hint="default" w:ascii="Times New Roman" w:hAnsi="Times New Roman" w:cs="Times New Roman"/>
          <w:color w:val="auto"/>
        </w:rPr>
        <w:t xml:space="preserve">In this study, we employed the largest airborne </w:t>
      </w:r>
      <w:r>
        <w:rPr>
          <w:rFonts w:hint="default" w:ascii="Times New Roman" w:hAnsi="Times New Roman" w:cs="Times New Roman"/>
          <w:color w:val="auto"/>
          <w:lang w:val="pt-BR"/>
        </w:rPr>
        <w:t xml:space="preserve">lidar </w:t>
      </w:r>
      <w:r>
        <w:rPr>
          <w:rFonts w:hint="default" w:ascii="Times New Roman" w:hAnsi="Times New Roman" w:cs="Times New Roman"/>
          <w:color w:val="auto"/>
        </w:rPr>
        <w:t xml:space="preserve">data collection in the Amazon to contribute to </w:t>
      </w:r>
      <w:r>
        <w:rPr>
          <w:rFonts w:hint="default" w:ascii="Times New Roman" w:hAnsi="Times New Roman" w:cs="Times New Roman"/>
          <w:color w:val="auto"/>
          <w:lang w:val="en-GB"/>
        </w:rPr>
        <w:t xml:space="preserve">the </w:t>
      </w:r>
      <w:r>
        <w:rPr>
          <w:rFonts w:hint="default" w:ascii="Times New Roman" w:hAnsi="Times New Roman" w:cs="Times New Roman"/>
          <w:color w:val="auto"/>
        </w:rPr>
        <w:t>understanding of</w:t>
      </w:r>
      <w:r>
        <w:rPr>
          <w:rFonts w:hint="default" w:ascii="Times New Roman" w:hAnsi="Times New Roman" w:cs="Times New Roman"/>
          <w:color w:val="auto"/>
          <w:lang w:val="en-GB"/>
        </w:rPr>
        <w:t xml:space="preserve"> (1)</w:t>
      </w:r>
      <w:r>
        <w:rPr>
          <w:rFonts w:hint="default" w:ascii="Times New Roman" w:hAnsi="Times New Roman" w:cs="Times New Roman"/>
          <w:color w:val="auto"/>
        </w:rPr>
        <w:t xml:space="preserve"> how resources and disturbances shape the maximum height distribution across the Brazilian Amazon</w:t>
      </w:r>
      <w:r>
        <w:rPr>
          <w:rFonts w:hint="default" w:ascii="Times New Roman" w:hAnsi="Times New Roman" w:cs="Times New Roman"/>
          <w:color w:val="auto"/>
          <w:lang w:val="en-GB"/>
        </w:rPr>
        <w:t>, and (2) what drives the occurrence of giant trees (taller than 70 meters)</w:t>
      </w:r>
      <w:r>
        <w:rPr>
          <w:rFonts w:hint="default" w:ascii="Times New Roman" w:hAnsi="Times New Roman" w:cs="Times New Roman"/>
          <w:color w:val="auto"/>
        </w:rPr>
        <w:t>. We conducted an extensive analysis relating environmental variables to the maximum height recorded in lidar transects. </w:t>
      </w:r>
    </w:p>
    <w:p>
      <w:pPr>
        <w:pStyle w:val="2"/>
        <w:spacing w:line="480" w:lineRule="auto"/>
        <w:rPr>
          <w:rFonts w:hint="default" w:ascii="Times New Roman" w:hAnsi="Times New Roman" w:cs="Times New Roman"/>
          <w:color w:val="auto"/>
          <w:sz w:val="24"/>
          <w:szCs w:val="24"/>
        </w:rPr>
      </w:pPr>
      <w:bookmarkStart w:id="1" w:name="methods"/>
      <w:bookmarkEnd w:id="1"/>
      <w:r>
        <w:rPr>
          <w:rFonts w:hint="default" w:ascii="Times New Roman" w:hAnsi="Times New Roman" w:cs="Times New Roman"/>
          <w:color w:val="auto"/>
          <w:sz w:val="24"/>
          <w:szCs w:val="24"/>
        </w:rPr>
        <w:t xml:space="preserve">Methods </w:t>
      </w:r>
    </w:p>
    <w:p>
      <w:pPr>
        <w:pStyle w:val="33"/>
        <w:spacing w:line="480" w:lineRule="auto"/>
        <w:rPr>
          <w:rFonts w:hint="default" w:ascii="Times New Roman" w:hAnsi="Times New Roman" w:cs="Times New Roman"/>
          <w:color w:val="auto"/>
          <w:lang w:val="pt-BR"/>
        </w:rPr>
      </w:pPr>
      <w:r>
        <w:rPr>
          <w:rFonts w:hint="default" w:ascii="Times New Roman" w:hAnsi="Times New Roman" w:cs="Times New Roman"/>
          <w:color w:val="auto"/>
        </w:rPr>
        <w:t>Between 2016 and 2018, the EBA airborne missions (conducted by the Brazilian National Institute for Space Research (INPE) and funded by Amazon Fund) collected airborne lidar data from 906 transects of 375 ha (12.5 x 0.3 km) each</w:t>
      </w:r>
      <w:r>
        <w:rPr>
          <w:rFonts w:hint="default" w:ascii="Times New Roman" w:hAnsi="Times New Roman" w:cs="Times New Roman"/>
          <w:color w:val="auto"/>
          <w:lang w:val="en-US"/>
        </w:rPr>
        <w:t>.</w:t>
      </w:r>
      <w:r>
        <w:rPr>
          <w:rFonts w:hint="default" w:ascii="Times New Roman" w:hAnsi="Times New Roman" w:cs="Times New Roman"/>
          <w:color w:val="auto"/>
          <w:lang w:val="pt-BR"/>
        </w:rPr>
        <w:t xml:space="preserve"> </w:t>
      </w:r>
      <w:r>
        <w:rPr>
          <w:rFonts w:hint="default" w:ascii="Times New Roman" w:hAnsi="Times New Roman" w:cs="Times New Roman"/>
          <w:color w:val="auto"/>
        </w:rPr>
        <w:t>A majority of the transects</w:t>
      </w:r>
      <w:r>
        <w:rPr>
          <w:rFonts w:hint="default" w:ascii="Times New Roman" w:hAnsi="Times New Roman" w:cs="Times New Roman"/>
          <w:color w:val="auto"/>
          <w:lang w:val="en-US"/>
        </w:rPr>
        <w:t xml:space="preserve"> were </w:t>
      </w:r>
      <w:r>
        <w:rPr>
          <w:rFonts w:hint="default" w:ascii="Times New Roman" w:hAnsi="Times New Roman" w:cs="Times New Roman"/>
          <w:color w:val="auto"/>
        </w:rPr>
        <w:t>flown over randomly selected locations of old growth and second growth as forests defined by the PRODES and TerraClass databases (</w:t>
      </w:r>
      <w:r>
        <w:rPr>
          <w:rFonts w:hint="default" w:ascii="Times New Roman" w:hAnsi="Times New Roman" w:cs="Times New Roman"/>
          <w:b w:val="0"/>
          <w:bCs/>
          <w:color w:val="auto"/>
        </w:rPr>
        <w:t>PRODES, INPE</w:t>
      </w:r>
      <w:r>
        <w:rPr>
          <w:rFonts w:hint="default" w:ascii="Times New Roman" w:hAnsi="Times New Roman" w:cs="Times New Roman"/>
          <w:color w:val="auto"/>
        </w:rPr>
        <w:t xml:space="preserve">, 2016; </w:t>
      </w:r>
      <w:r>
        <w:rPr>
          <w:rFonts w:hint="default" w:ascii="Times New Roman" w:hAnsi="Times New Roman" w:cs="Times New Roman"/>
          <w:b w:val="0"/>
          <w:bCs/>
          <w:color w:val="auto"/>
        </w:rPr>
        <w:t>TerraClass, INPE</w:t>
      </w:r>
      <w:r>
        <w:rPr>
          <w:rFonts w:hint="default" w:ascii="Times New Roman" w:hAnsi="Times New Roman" w:cs="Times New Roman"/>
          <w:color w:val="auto"/>
        </w:rPr>
        <w:t>, 2014).</w:t>
      </w:r>
      <w:r>
        <w:rPr>
          <w:rFonts w:hint="default" w:ascii="Times New Roman" w:hAnsi="Times New Roman" w:cs="Times New Roman"/>
          <w:color w:val="auto"/>
          <w:lang w:val="pt-BR"/>
        </w:rPr>
        <w:t xml:space="preserve"> </w:t>
      </w:r>
      <w:r>
        <w:rPr>
          <w:rFonts w:hint="default" w:ascii="Times New Roman" w:hAnsi="Times New Roman" w:cs="Times New Roman"/>
          <w:color w:val="auto"/>
        </w:rPr>
        <w:t xml:space="preserve">PRODES separates forests from non-forest while TerraClass identifies second growth forest and other land covers.  A small number of </w:t>
      </w:r>
      <w:r>
        <w:rPr>
          <w:rFonts w:hint="default" w:ascii="Times New Roman" w:hAnsi="Times New Roman" w:cs="Times New Roman"/>
          <w:color w:val="auto"/>
          <w:lang w:val="en-US"/>
        </w:rPr>
        <w:t>transects intentionally overlap</w:t>
      </w:r>
      <w:r>
        <w:rPr>
          <w:rFonts w:hint="default" w:ascii="Times New Roman" w:hAnsi="Times New Roman" w:cs="Times New Roman"/>
          <w:color w:val="auto"/>
        </w:rPr>
        <w:t>ped</w:t>
      </w:r>
      <w:r>
        <w:rPr>
          <w:rFonts w:hint="default" w:ascii="Times New Roman" w:hAnsi="Times New Roman" w:cs="Times New Roman"/>
          <w:color w:val="auto"/>
          <w:lang w:val="en-US"/>
        </w:rPr>
        <w:t xml:space="preserve"> </w:t>
      </w:r>
      <w:r>
        <w:rPr>
          <w:rFonts w:hint="default" w:ascii="Times New Roman" w:hAnsi="Times New Roman" w:cs="Times New Roman"/>
          <w:color w:val="auto"/>
        </w:rPr>
        <w:t xml:space="preserve">existing </w:t>
      </w:r>
      <w:r>
        <w:rPr>
          <w:rFonts w:hint="default" w:ascii="Times New Roman" w:hAnsi="Times New Roman" w:cs="Times New Roman"/>
          <w:color w:val="auto"/>
          <w:lang w:val="en-US"/>
        </w:rPr>
        <w:t xml:space="preserve">field plots </w:t>
      </w:r>
      <w:r>
        <w:rPr>
          <w:rFonts w:hint="default" w:ascii="Times New Roman" w:hAnsi="Times New Roman" w:cs="Times New Roman"/>
          <w:color w:val="auto"/>
        </w:rPr>
        <w:t>for</w:t>
      </w:r>
      <w:r>
        <w:rPr>
          <w:rFonts w:hint="default" w:ascii="Times New Roman" w:hAnsi="Times New Roman" w:cs="Times New Roman"/>
          <w:color w:val="auto"/>
          <w:lang w:val="en-US"/>
        </w:rPr>
        <w:t xml:space="preserve"> biomass calibration. </w:t>
      </w:r>
      <w:r>
        <w:rPr>
          <w:rFonts w:hint="default" w:ascii="Times New Roman" w:hAnsi="Times New Roman" w:cs="Times New Roman"/>
          <w:color w:val="auto"/>
        </w:rPr>
        <w:t>Details about lidar processing and the EBA project characteristics have been published previously (see</w:t>
      </w:r>
      <w:r>
        <w:rPr>
          <w:rFonts w:hint="default" w:ascii="Times New Roman" w:hAnsi="Times New Roman" w:cs="Times New Roman"/>
          <w:color w:val="auto"/>
          <w:lang w:val="en-US"/>
        </w:rPr>
        <w:t xml:space="preserve"> supplementary material from </w:t>
      </w:r>
      <w:r>
        <w:rPr>
          <w:rFonts w:hint="default" w:ascii="Times New Roman" w:hAnsi="Times New Roman" w:cs="Times New Roman"/>
          <w:color w:val="auto"/>
        </w:rPr>
        <w:t>Gorgens et al.</w:t>
      </w:r>
      <w:r>
        <w:rPr>
          <w:rFonts w:hint="default" w:ascii="Times New Roman" w:hAnsi="Times New Roman" w:cs="Times New Roman"/>
          <w:color w:val="auto"/>
          <w:lang w:val="en-US"/>
        </w:rPr>
        <w:t xml:space="preserve"> </w:t>
      </w:r>
      <w:r>
        <w:rPr>
          <w:rFonts w:hint="default" w:ascii="Times New Roman" w:hAnsi="Times New Roman" w:cs="Times New Roman"/>
          <w:color w:val="auto"/>
        </w:rPr>
        <w:t>2019).</w:t>
      </w:r>
      <w:r>
        <w:rPr>
          <w:rFonts w:hint="default" w:ascii="Times New Roman" w:hAnsi="Times New Roman" w:cs="Times New Roman"/>
          <w:color w:val="auto"/>
          <w:lang w:val="pt-BR"/>
        </w:rPr>
        <w:t xml:space="preserve"> </w:t>
      </w:r>
      <w:r>
        <w:rPr>
          <w:rFonts w:hint="default" w:ascii="Times New Roman" w:hAnsi="Times New Roman" w:cs="Times New Roman"/>
          <w:color w:val="auto"/>
        </w:rPr>
        <w:t>Briefly, the average pulse density was 4 pulses m</w:t>
      </w:r>
      <w:r>
        <w:rPr>
          <w:rFonts w:hint="default" w:ascii="Times New Roman" w:hAnsi="Times New Roman" w:cs="Times New Roman"/>
          <w:color w:val="auto"/>
          <w:vertAlign w:val="superscript"/>
        </w:rPr>
        <w:t>−2</w:t>
      </w:r>
      <w:r>
        <w:rPr>
          <w:rFonts w:hint="default" w:ascii="Times New Roman" w:hAnsi="Times New Roman" w:cs="Times New Roman"/>
          <w:color w:val="auto"/>
        </w:rPr>
        <w:t>, the field of view equal to 30°, and the nominal flying altitude of 600 m above ground. The pulse footprint was less than 30 cm at range.</w:t>
      </w:r>
      <w:r>
        <w:rPr>
          <w:rFonts w:hint="default" w:ascii="Times New Roman" w:hAnsi="Times New Roman" w:cs="Times New Roman"/>
          <w:color w:val="auto"/>
          <w:lang w:val="pt-BR"/>
        </w:rPr>
        <w:t xml:space="preserve"> </w:t>
      </w:r>
    </w:p>
    <w:p>
      <w:pPr>
        <w:pStyle w:val="33"/>
        <w:spacing w:line="480" w:lineRule="auto"/>
        <w:rPr>
          <w:rFonts w:hint="default" w:ascii="Times New Roman" w:hAnsi="Times New Roman" w:cs="Times New Roman"/>
          <w:color w:val="auto"/>
        </w:rPr>
      </w:pPr>
      <w:r>
        <w:rPr>
          <w:rFonts w:hint="default" w:ascii="Times New Roman" w:hAnsi="Times New Roman" w:cs="Times New Roman"/>
          <w:color w:val="auto"/>
        </w:rPr>
        <w:t>For each transect we identified the returns from the ground and vegetation.</w:t>
      </w:r>
      <w:r>
        <w:rPr>
          <w:rFonts w:hint="default" w:ascii="Times New Roman" w:hAnsi="Times New Roman" w:cs="Times New Roman"/>
          <w:color w:val="auto"/>
          <w:lang w:val="pt-BR"/>
        </w:rPr>
        <w:t xml:space="preserve"> </w:t>
      </w:r>
      <w:r>
        <w:rPr>
          <w:rFonts w:hint="default" w:ascii="Times New Roman" w:hAnsi="Times New Roman" w:cs="Times New Roman"/>
          <w:color w:val="auto"/>
        </w:rPr>
        <w:t xml:space="preserve">We interpolated ground returns to produce a 1m </w:t>
      </w:r>
      <w:r>
        <w:rPr>
          <w:rFonts w:hint="default" w:ascii="Times New Roman" w:hAnsi="Times New Roman" w:cs="Times New Roman"/>
          <w:i w:val="0"/>
          <w:iCs/>
          <w:color w:val="auto"/>
        </w:rPr>
        <w:t>horizontal</w:t>
      </w:r>
      <w:r>
        <w:rPr>
          <w:rFonts w:hint="default" w:ascii="Times New Roman" w:hAnsi="Times New Roman" w:cs="Times New Roman"/>
          <w:color w:val="auto"/>
        </w:rPr>
        <w:t xml:space="preserve"> resolution digital terrain model (DTM).</w:t>
      </w:r>
      <w:r>
        <w:rPr>
          <w:rFonts w:hint="default" w:ascii="Times New Roman" w:hAnsi="Times New Roman" w:cs="Times New Roman"/>
          <w:color w:val="auto"/>
          <w:lang w:val="pt-BR"/>
        </w:rPr>
        <w:t xml:space="preserve"> </w:t>
      </w:r>
      <w:r>
        <w:rPr>
          <w:rFonts w:hint="default" w:ascii="Times New Roman" w:hAnsi="Times New Roman" w:cs="Times New Roman"/>
          <w:color w:val="auto"/>
        </w:rPr>
        <w:t xml:space="preserve">Using the DTM, we calculated the heights above ground from vegetation returns. The uppermost vegetation heights were then employed to compute a 1 m </w:t>
      </w:r>
      <w:r>
        <w:rPr>
          <w:rFonts w:hint="default" w:ascii="Times New Roman" w:hAnsi="Times New Roman" w:cs="Times New Roman"/>
          <w:iCs/>
          <w:color w:val="auto"/>
        </w:rPr>
        <w:t>horizontal</w:t>
      </w:r>
      <w:r>
        <w:rPr>
          <w:rFonts w:hint="default" w:ascii="Times New Roman" w:hAnsi="Times New Roman" w:cs="Times New Roman"/>
          <w:color w:val="auto"/>
        </w:rPr>
        <w:t xml:space="preserve"> resolution canopy height model (CHM). While errors in estimation of terrain height can affect CHM estimations, previous studies in tropical forests show that lidar surveys with at least 4 returns per m</w:t>
      </w:r>
      <w:r>
        <w:rPr>
          <w:rFonts w:hint="default" w:ascii="Times New Roman" w:hAnsi="Times New Roman" w:cs="Times New Roman"/>
          <w:color w:val="auto"/>
          <w:vertAlign w:val="superscript"/>
        </w:rPr>
        <w:t>2</w:t>
      </w:r>
      <w:r>
        <w:rPr>
          <w:rFonts w:hint="default" w:ascii="Times New Roman" w:hAnsi="Times New Roman" w:cs="Times New Roman"/>
          <w:color w:val="auto"/>
        </w:rPr>
        <w:t xml:space="preserve"> permit accurate DTM generation and tree height estimation even in complex terrain (Clark et al., 2004; Glenn et al., 2011; Leitold et al. 2015; Andrade et al., 2018).</w:t>
      </w:r>
    </w:p>
    <w:p>
      <w:pPr>
        <w:pStyle w:val="3"/>
        <w:spacing w:line="480" w:lineRule="auto"/>
        <w:rPr>
          <w:rFonts w:hint="default" w:ascii="Times New Roman" w:hAnsi="Times New Roman" w:cs="Times New Roman"/>
          <w:i/>
          <w:iCs/>
          <w:color w:val="auto"/>
          <w:lang w:val="en-US"/>
        </w:rPr>
      </w:pPr>
      <w:r>
        <w:rPr>
          <w:rFonts w:hint="default" w:ascii="Times New Roman" w:hAnsi="Times New Roman" w:cs="Times New Roman"/>
          <w:color w:val="auto"/>
        </w:rPr>
        <w:t>Our analysis was based on the tallest tree for each transect.</w:t>
      </w:r>
      <w:r>
        <w:rPr>
          <w:rFonts w:hint="default" w:ascii="Times New Roman" w:hAnsi="Times New Roman" w:cs="Times New Roman"/>
          <w:color w:val="auto"/>
          <w:lang w:val="pt-BR"/>
        </w:rPr>
        <w:t xml:space="preserve"> </w:t>
      </w:r>
      <w:r>
        <w:rPr>
          <w:rFonts w:hint="default" w:ascii="Times New Roman" w:hAnsi="Times New Roman" w:cs="Times New Roman"/>
          <w:color w:val="auto"/>
          <w:lang w:val="en-GB"/>
        </w:rPr>
        <w:t xml:space="preserve">A forest consists </w:t>
      </w:r>
      <w:r>
        <w:rPr>
          <w:rFonts w:hint="default" w:ascii="Times New Roman" w:hAnsi="Times New Roman" w:cs="Times New Roman"/>
          <w:color w:val="auto"/>
          <w:lang w:val="en-US"/>
        </w:rPr>
        <w:t>of plants</w:t>
      </w:r>
      <w:r>
        <w:rPr>
          <w:rFonts w:hint="default" w:ascii="Times New Roman" w:hAnsi="Times New Roman" w:cs="Times New Roman"/>
          <w:color w:val="auto"/>
          <w:lang w:val="pt-BR"/>
        </w:rPr>
        <w:t xml:space="preserve"> </w:t>
      </w:r>
      <w:r>
        <w:rPr>
          <w:rFonts w:hint="default" w:ascii="Times New Roman" w:hAnsi="Times New Roman" w:cs="Times New Roman"/>
          <w:color w:val="auto"/>
          <w:lang w:val="en-GB"/>
        </w:rPr>
        <w:t xml:space="preserve">that occur in different combinations over the landscape, and each </w:t>
      </w:r>
      <w:r>
        <w:rPr>
          <w:rFonts w:hint="default" w:ascii="Times New Roman" w:hAnsi="Times New Roman" w:cs="Times New Roman"/>
          <w:color w:val="auto"/>
          <w:lang w:val="pt-BR"/>
        </w:rPr>
        <w:t xml:space="preserve">individual </w:t>
      </w:r>
      <w:r>
        <w:rPr>
          <w:rFonts w:hint="default" w:ascii="Times New Roman" w:hAnsi="Times New Roman" w:cs="Times New Roman"/>
          <w:color w:val="auto"/>
          <w:lang w:val="en-GB"/>
        </w:rPr>
        <w:t>is sensitive to certain aspects of the environment (Vanclay, 1992). The soil (fertility, drainage), climate (temperature and rainfall patterns), topography (altitude, aspect), and other factors can only give a general indication of site productivity because they fail to account for any local variations in the site (e.g. the species present) (Binkley et al., 2004). Site comparisons should depend upon indicators not unduly influenced by stand condition, land use history, or diversity.</w:t>
      </w:r>
      <w:r>
        <w:rPr>
          <w:rFonts w:hint="default" w:ascii="Times New Roman" w:hAnsi="Times New Roman" w:cs="Times New Roman"/>
          <w:color w:val="auto"/>
          <w:lang w:val="pt-BR"/>
        </w:rPr>
        <w:t xml:space="preserve"> </w:t>
      </w:r>
      <w:r>
        <w:rPr>
          <w:rFonts w:hint="default" w:ascii="Times New Roman" w:hAnsi="Times New Roman" w:cs="Times New Roman"/>
          <w:color w:val="auto"/>
          <w:lang w:val="en-GB"/>
        </w:rPr>
        <w:t>For sites that are sufficiently large, the maximum height that a species is likely to attain is an excellent indicator of site conditions for tree growth (Daubenmire, 1976).</w:t>
      </w:r>
      <w:r>
        <w:rPr>
          <w:rFonts w:hint="default" w:ascii="Times New Roman" w:hAnsi="Times New Roman" w:cs="Times New Roman"/>
          <w:color w:val="auto"/>
          <w:lang w:val="pt-BR"/>
        </w:rPr>
        <w:t xml:space="preserve"> </w:t>
      </w:r>
      <w:r>
        <w:rPr>
          <w:rFonts w:hint="default" w:ascii="Times New Roman" w:hAnsi="Times New Roman" w:cs="Times New Roman"/>
          <w:color w:val="auto"/>
        </w:rPr>
        <w:t>Therefore we selected</w:t>
      </w:r>
      <w:r>
        <w:rPr>
          <w:rFonts w:hint="default" w:ascii="Times New Roman" w:hAnsi="Times New Roman" w:cs="Times New Roman"/>
          <w:color w:val="auto"/>
          <w:lang w:val="en-US"/>
        </w:rPr>
        <w:t xml:space="preserve"> a single </w:t>
      </w:r>
      <w:r>
        <w:rPr>
          <w:rFonts w:hint="default" w:ascii="Times New Roman" w:hAnsi="Times New Roman" w:cs="Times New Roman"/>
          <w:color w:val="auto"/>
        </w:rPr>
        <w:t>tallest tree per transect</w:t>
      </w:r>
      <w:r>
        <w:rPr>
          <w:rFonts w:hint="default" w:ascii="Times New Roman" w:hAnsi="Times New Roman" w:cs="Times New Roman"/>
          <w:color w:val="auto"/>
          <w:lang w:val="en-US"/>
        </w:rPr>
        <w:t xml:space="preserve"> using an individual tree approach based on a local </w:t>
      </w:r>
      <w:r>
        <w:rPr>
          <w:rFonts w:hint="default" w:ascii="Times New Roman" w:hAnsi="Times New Roman" w:cs="Times New Roman"/>
          <w:color w:val="auto"/>
        </w:rPr>
        <w:t>maximum</w:t>
      </w:r>
      <w:r>
        <w:rPr>
          <w:rFonts w:hint="default" w:ascii="Times New Roman" w:hAnsi="Times New Roman" w:cs="Times New Roman"/>
          <w:color w:val="auto"/>
          <w:lang w:val="en-US"/>
        </w:rPr>
        <w:t xml:space="preserve"> filter</w:t>
      </w:r>
      <w:r>
        <w:rPr>
          <w:rFonts w:hint="default" w:ascii="Times New Roman" w:hAnsi="Times New Roman" w:cs="Times New Roman"/>
          <w:color w:val="auto"/>
        </w:rPr>
        <w:t>.</w:t>
      </w:r>
      <w:r>
        <w:rPr>
          <w:rFonts w:hint="default" w:ascii="Times New Roman" w:hAnsi="Times New Roman" w:cs="Times New Roman"/>
          <w:color w:val="auto"/>
          <w:lang w:val="pt-BR"/>
        </w:rPr>
        <w:t xml:space="preserve"> </w:t>
      </w:r>
      <w:r>
        <w:rPr>
          <w:rFonts w:hint="default" w:ascii="Times New Roman" w:hAnsi="Times New Roman" w:cs="Times New Roman"/>
          <w:color w:val="auto"/>
        </w:rPr>
        <w:t xml:space="preserve">For each transect, the largest </w:t>
      </w:r>
      <w:r>
        <w:rPr>
          <w:rFonts w:hint="default" w:ascii="Times New Roman" w:hAnsi="Times New Roman" w:cs="Times New Roman"/>
          <w:color w:val="auto"/>
          <w:lang w:val="en-US"/>
        </w:rPr>
        <w:t xml:space="preserve">tree </w:t>
      </w:r>
      <w:r>
        <w:rPr>
          <w:rFonts w:hint="default" w:ascii="Times New Roman" w:hAnsi="Times New Roman" w:cs="Times New Roman"/>
          <w:color w:val="auto"/>
        </w:rPr>
        <w:t>was inspected to exclude</w:t>
      </w:r>
      <w:r>
        <w:rPr>
          <w:rFonts w:hint="default" w:ascii="Times New Roman" w:hAnsi="Times New Roman" w:cs="Times New Roman"/>
          <w:color w:val="auto"/>
          <w:lang w:val="en-US"/>
        </w:rPr>
        <w:t xml:space="preserve"> </w:t>
      </w:r>
      <w:r>
        <w:rPr>
          <w:rFonts w:hint="default" w:ascii="Times New Roman" w:hAnsi="Times New Roman" w:cs="Times New Roman"/>
          <w:color w:val="auto"/>
        </w:rPr>
        <w:t>spurious maxima</w:t>
      </w:r>
      <w:r>
        <w:rPr>
          <w:rFonts w:hint="default" w:ascii="Times New Roman" w:hAnsi="Times New Roman" w:cs="Times New Roman"/>
          <w:color w:val="auto"/>
          <w:lang w:val="en-US"/>
        </w:rPr>
        <w:t xml:space="preserve"> not related to tree</w:t>
      </w:r>
      <w:r>
        <w:rPr>
          <w:rFonts w:hint="default" w:ascii="Times New Roman" w:hAnsi="Times New Roman" w:cs="Times New Roman"/>
          <w:color w:val="auto"/>
        </w:rPr>
        <w:t xml:space="preserve"> structure.</w:t>
      </w:r>
      <w:r>
        <w:rPr>
          <w:rFonts w:hint="default" w:ascii="Times New Roman" w:hAnsi="Times New Roman" w:cs="Times New Roman"/>
          <w:color w:val="auto"/>
          <w:lang w:val="pt-BR"/>
        </w:rPr>
        <w:t xml:space="preserve"> </w:t>
      </w:r>
      <w:r>
        <w:rPr>
          <w:rFonts w:hint="default" w:ascii="Times New Roman" w:hAnsi="Times New Roman" w:cs="Times New Roman"/>
          <w:color w:val="auto"/>
          <w:lang w:val="en-US"/>
        </w:rPr>
        <w:t>(Supporting Figure 1)</w:t>
      </w:r>
      <w:r>
        <w:rPr>
          <w:rFonts w:hint="default" w:ascii="Times New Roman" w:hAnsi="Times New Roman" w:cs="Times New Roman"/>
          <w:i/>
          <w:iCs/>
          <w:color w:val="auto"/>
          <w:lang w:val="en-US"/>
        </w:rPr>
        <w:t>.</w:t>
      </w:r>
    </w:p>
    <w:p>
      <w:pPr>
        <w:pStyle w:val="3"/>
        <w:rPr>
          <w:rFonts w:hint="default" w:ascii="Times New Roman" w:hAnsi="Times New Roman" w:cs="Times New Roman"/>
          <w:color w:val="auto"/>
        </w:rPr>
      </w:pPr>
    </w:p>
    <w:p>
      <w:pPr>
        <w:pStyle w:val="4"/>
        <w:spacing w:line="480" w:lineRule="auto"/>
        <w:rPr>
          <w:rFonts w:hint="default" w:ascii="Times New Roman" w:hAnsi="Times New Roman" w:cs="Times New Roman"/>
          <w:color w:val="auto"/>
          <w:sz w:val="24"/>
          <w:szCs w:val="24"/>
        </w:rPr>
      </w:pPr>
      <w:bookmarkStart w:id="2" w:name="environmental-variables"/>
      <w:bookmarkEnd w:id="2"/>
      <w:r>
        <w:rPr>
          <w:rFonts w:hint="default" w:ascii="Times New Roman" w:hAnsi="Times New Roman" w:cs="Times New Roman"/>
          <w:color w:val="auto"/>
          <w:sz w:val="24"/>
          <w:szCs w:val="24"/>
        </w:rPr>
        <w:t>Environmental variables</w:t>
      </w:r>
    </w:p>
    <w:p>
      <w:pPr>
        <w:pStyle w:val="33"/>
        <w:spacing w:line="480" w:lineRule="auto"/>
        <w:rPr>
          <w:rFonts w:hint="default" w:ascii="Times New Roman" w:hAnsi="Times New Roman" w:cs="Times New Roman"/>
          <w:color w:val="auto"/>
        </w:rPr>
      </w:pPr>
      <w:r>
        <w:rPr>
          <w:rFonts w:hint="default" w:ascii="Times New Roman" w:hAnsi="Times New Roman" w:cs="Times New Roman"/>
          <w:color w:val="auto"/>
        </w:rPr>
        <w:t>In order to investigate drivers influencing the spatial distribution of giant trees, we initially considered a total of 18 environmental variables: (1) fraction of absorbed photosynthetically active radiation (FAPAR; in %); (2) elevation above sea level (elevation; in m);  (3) the component of the horizontal wind towards east, i.e. zonal velocity (u-speed ; in m s</w:t>
      </w:r>
      <w:r>
        <w:rPr>
          <w:rFonts w:hint="default" w:ascii="Times New Roman" w:hAnsi="Times New Roman" w:cs="Times New Roman"/>
          <w:color w:val="auto"/>
          <w:vertAlign w:val="superscript"/>
        </w:rPr>
        <w:t>-1</w:t>
      </w:r>
      <w:r>
        <w:rPr>
          <w:rFonts w:hint="default" w:ascii="Times New Roman" w:hAnsi="Times New Roman" w:cs="Times New Roman"/>
          <w:color w:val="auto"/>
        </w:rPr>
        <w:t>); (4) the component of the horizontal wind towards north, i.e. meridional velocity (v-speed ; in m s</w:t>
      </w:r>
      <w:r>
        <w:rPr>
          <w:rFonts w:hint="default" w:ascii="Times New Roman" w:hAnsi="Times New Roman" w:cs="Times New Roman"/>
          <w:color w:val="auto"/>
          <w:vertAlign w:val="superscript"/>
        </w:rPr>
        <w:t>-1</w:t>
      </w:r>
      <w:r>
        <w:rPr>
          <w:rFonts w:hint="default" w:ascii="Times New Roman" w:hAnsi="Times New Roman" w:cs="Times New Roman"/>
          <w:color w:val="auto"/>
        </w:rPr>
        <w:t>); (5) the number of days not affected by cloud cover (clear days; in days yr</w:t>
      </w:r>
      <w:r>
        <w:rPr>
          <w:rFonts w:hint="default" w:ascii="Times New Roman" w:hAnsi="Times New Roman" w:cs="Times New Roman"/>
          <w:color w:val="auto"/>
          <w:vertAlign w:val="superscript"/>
        </w:rPr>
        <w:t>-1</w:t>
      </w:r>
      <w:r>
        <w:rPr>
          <w:rFonts w:hint="default" w:ascii="Times New Roman" w:hAnsi="Times New Roman" w:cs="Times New Roman"/>
          <w:color w:val="auto"/>
        </w:rPr>
        <w:t>); (6) the number of days with precipitation above 20 mm (days &gt; 20mm; in days yr</w:t>
      </w:r>
      <w:r>
        <w:rPr>
          <w:rFonts w:hint="default" w:ascii="Times New Roman" w:hAnsi="Times New Roman" w:cs="Times New Roman"/>
          <w:color w:val="auto"/>
          <w:vertAlign w:val="superscript"/>
        </w:rPr>
        <w:t>-1</w:t>
      </w:r>
      <w:r>
        <w:rPr>
          <w:rFonts w:hint="default" w:ascii="Times New Roman" w:hAnsi="Times New Roman" w:cs="Times New Roman"/>
          <w:color w:val="auto"/>
        </w:rPr>
        <w:t xml:space="preserve"> ); (7) the number of months with precipitation below 100 mm (months &lt; 100mm; in months yr</w:t>
      </w:r>
      <w:r>
        <w:rPr>
          <w:rFonts w:hint="default" w:ascii="Times New Roman" w:hAnsi="Times New Roman" w:cs="Times New Roman"/>
          <w:color w:val="auto"/>
          <w:vertAlign w:val="superscript"/>
        </w:rPr>
        <w:t>-1</w:t>
      </w:r>
      <w:r>
        <w:rPr>
          <w:rFonts w:hint="default" w:ascii="Times New Roman" w:hAnsi="Times New Roman" w:cs="Times New Roman"/>
          <w:color w:val="auto"/>
        </w:rPr>
        <w:t xml:space="preserve"> ) ; (8) lightning frequency (flash rate</w:t>
      </w:r>
      <w:r>
        <w:rPr>
          <w:rFonts w:hint="default" w:ascii="Times New Roman" w:hAnsi="Times New Roman" w:cs="Times New Roman"/>
          <w:color w:val="auto"/>
          <w:lang w:val="pt-BR"/>
        </w:rPr>
        <w:t xml:space="preserve"> </w:t>
      </w:r>
      <w:r>
        <w:rPr>
          <w:rFonts w:hint="default" w:ascii="Times New Roman" w:hAnsi="Times New Roman" w:cs="Times New Roman"/>
          <w:color w:val="auto"/>
        </w:rPr>
        <w:t>yr</w:t>
      </w:r>
      <w:r>
        <w:rPr>
          <w:rFonts w:hint="default" w:ascii="Times New Roman" w:hAnsi="Times New Roman" w:cs="Times New Roman"/>
          <w:color w:val="auto"/>
          <w:vertAlign w:val="superscript"/>
        </w:rPr>
        <w:t>-1</w:t>
      </w:r>
      <w:r>
        <w:rPr>
          <w:rFonts w:hint="default" w:ascii="Times New Roman" w:hAnsi="Times New Roman" w:cs="Times New Roman"/>
          <w:color w:val="auto"/>
        </w:rPr>
        <w:t>); (9) annual precipitation (in mm yr</w:t>
      </w:r>
      <w:r>
        <w:rPr>
          <w:rFonts w:hint="default" w:ascii="Times New Roman" w:hAnsi="Times New Roman" w:cs="Times New Roman"/>
          <w:color w:val="auto"/>
          <w:vertAlign w:val="superscript"/>
        </w:rPr>
        <w:t>-1</w:t>
      </w:r>
      <w:r>
        <w:rPr>
          <w:rFonts w:hint="default" w:ascii="Times New Roman" w:hAnsi="Times New Roman" w:cs="Times New Roman"/>
          <w:color w:val="auto"/>
        </w:rPr>
        <w:t>); (10) annual potential evapotranspiration (in mm yr</w:t>
      </w:r>
      <w:r>
        <w:rPr>
          <w:rFonts w:hint="default" w:ascii="Times New Roman" w:hAnsi="Times New Roman" w:cs="Times New Roman"/>
          <w:color w:val="auto"/>
          <w:vertAlign w:val="superscript"/>
        </w:rPr>
        <w:t>-1</w:t>
      </w:r>
      <w:r>
        <w:rPr>
          <w:rFonts w:hint="default" w:ascii="Times New Roman" w:hAnsi="Times New Roman" w:cs="Times New Roman"/>
          <w:color w:val="auto"/>
        </w:rPr>
        <w:t>); (11) coefficient of variation of monthly precipitation (precipitation seasonality; in %); (12) amount of precipitation on the wettest month (precip. wettest; in mm month</w:t>
      </w:r>
      <w:r>
        <w:rPr>
          <w:rFonts w:hint="default" w:ascii="Times New Roman" w:hAnsi="Times New Roman" w:cs="Times New Roman"/>
          <w:color w:val="auto"/>
          <w:vertAlign w:val="superscript"/>
        </w:rPr>
        <w:t>-1</w:t>
      </w:r>
      <w:r>
        <w:rPr>
          <w:rFonts w:hint="default" w:ascii="Times New Roman" w:hAnsi="Times New Roman" w:cs="Times New Roman"/>
          <w:color w:val="auto"/>
        </w:rPr>
        <w:t>); (13) amount of precipitation on the driest month (precip. driest; in mm month</w:t>
      </w:r>
      <w:r>
        <w:rPr>
          <w:rFonts w:hint="default" w:ascii="Times New Roman" w:hAnsi="Times New Roman" w:cs="Times New Roman"/>
          <w:color w:val="auto"/>
          <w:vertAlign w:val="superscript"/>
        </w:rPr>
        <w:t>-1</w:t>
      </w:r>
      <w:r>
        <w:rPr>
          <w:rFonts w:hint="default" w:ascii="Times New Roman" w:hAnsi="Times New Roman" w:cs="Times New Roman"/>
          <w:color w:val="auto"/>
        </w:rPr>
        <w:t xml:space="preserve">); (14) mean annual temperature (in °C); (15)  standard deviation of monthly temperature (temp. seasonality; in °C); (16) annual maximum temperature (in °C); (17) soil clay content (in %); and </w:t>
      </w:r>
      <w:r>
        <w:rPr>
          <w:rFonts w:hint="default" w:ascii="Times New Roman" w:hAnsi="Times New Roman" w:cs="Times New Roman"/>
          <w:color w:val="auto"/>
          <w:highlight w:val="none"/>
        </w:rPr>
        <w:t>(18) soil water content (volumetric % at field capacity</w:t>
      </w:r>
      <w:r>
        <w:rPr>
          <w:rFonts w:hint="default" w:ascii="Times New Roman" w:hAnsi="Times New Roman" w:cs="Times New Roman"/>
          <w:color w:val="auto"/>
          <w:highlight w:val="none"/>
          <w:lang w:val="pt-BR"/>
        </w:rPr>
        <w:t xml:space="preserve"> </w:t>
      </w:r>
      <w:r>
        <w:rPr>
          <w:rFonts w:hint="default" w:ascii="Times New Roman" w:hAnsi="Times New Roman" w:cs="Times New Roman"/>
          <w:color w:val="auto"/>
          <w:highlight w:val="none"/>
        </w:rPr>
        <w:t xml:space="preserve">at </w:t>
      </w:r>
      <w:r>
        <w:rPr>
          <w:rFonts w:hint="default" w:ascii="Times New Roman" w:hAnsi="Times New Roman" w:cs="Times New Roman"/>
          <w:color w:val="auto"/>
          <w:highlight w:val="none"/>
          <w:lang w:val="pt-BR"/>
        </w:rPr>
        <w:t>30</w:t>
      </w:r>
      <w:r>
        <w:rPr>
          <w:rFonts w:hint="default" w:ascii="Times New Roman" w:hAnsi="Times New Roman" w:cs="Times New Roman"/>
          <w:color w:val="auto"/>
          <w:highlight w:val="none"/>
        </w:rPr>
        <w:t xml:space="preserve"> cm)</w:t>
      </w:r>
      <w:r>
        <w:rPr>
          <w:rFonts w:hint="default" w:ascii="Times New Roman" w:hAnsi="Times New Roman" w:cs="Times New Roman"/>
          <w:color w:val="auto"/>
        </w:rPr>
        <w:t>.   Data sources are described in the following paragraphs and are listed in Table 1.</w:t>
      </w:r>
    </w:p>
    <w:p>
      <w:pPr>
        <w:pStyle w:val="3"/>
        <w:spacing w:line="480" w:lineRule="auto"/>
        <w:rPr>
          <w:rFonts w:hint="default" w:ascii="Times New Roman" w:hAnsi="Times New Roman" w:cs="Times New Roman"/>
          <w:color w:val="auto"/>
        </w:rPr>
      </w:pPr>
      <w:r>
        <w:rPr>
          <w:rFonts w:hint="default" w:ascii="Times New Roman" w:hAnsi="Times New Roman" w:cs="Times New Roman"/>
          <w:color w:val="auto"/>
        </w:rPr>
        <w:t>The FAPAR was derived from land surface reflectance product calibrated and corrected from the National Oceanic and Atmospheric Administration’s (NOAA) Advanced Very High-Resolution Radiometer (AVHRR), which is a consistent time-series dataset spanning from the mid-1980s to present and suitable for climate studies (Tao et al., 2016</w:t>
      </w:r>
      <w:r>
        <w:rPr>
          <w:rFonts w:hint="default" w:ascii="Times New Roman" w:hAnsi="Times New Roman" w:cs="Times New Roman"/>
          <w:color w:val="auto"/>
          <w:lang w:val="pt-PT"/>
        </w:rPr>
        <w:t>b</w:t>
      </w:r>
      <w:r>
        <w:rPr>
          <w:rFonts w:hint="default" w:ascii="Times New Roman" w:hAnsi="Times New Roman" w:cs="Times New Roman"/>
          <w:color w:val="auto"/>
        </w:rPr>
        <w:t>). FAPAR is a primary vegetation variable controlling the photosynthetic activity of plants and is considered an essential climate variable (Mason et al., 2010).</w:t>
      </w:r>
    </w:p>
    <w:p>
      <w:pPr>
        <w:pStyle w:val="3"/>
        <w:spacing w:line="480" w:lineRule="auto"/>
        <w:rPr>
          <w:rFonts w:hint="default" w:ascii="Times New Roman" w:hAnsi="Times New Roman" w:cs="Times New Roman"/>
          <w:color w:val="auto"/>
        </w:rPr>
      </w:pPr>
      <w:r>
        <w:rPr>
          <w:rFonts w:hint="default" w:ascii="Times New Roman" w:hAnsi="Times New Roman" w:cs="Times New Roman"/>
          <w:color w:val="auto"/>
        </w:rPr>
        <w:t>The elevation was based on the third version of the Shuttle Radar Topography Mission (SRTM) provided by the National Aeronautics and Space Administration Jet Propulsion Lab (NASA JPL) (Farr et al., 2007; Liu et al., 2014). The SRTM mission collected data during ten days of operations, using two synthetic aperture radars: NASA’s C band system (5.6 cm wavelength) and an X band system supplied by DLR (3.1 cm). C-band partially penetrates the vegetation canopy, with depth varying with vegetation structure. Because Amazonian vegetation is dense throughout, for the purposes of this study the C-band DEM is assumed to vary consistently with topography across the region.</w:t>
      </w:r>
    </w:p>
    <w:p>
      <w:pPr>
        <w:pStyle w:val="3"/>
        <w:spacing w:line="480" w:lineRule="auto"/>
        <w:rPr>
          <w:rFonts w:hint="default" w:ascii="Times New Roman" w:hAnsi="Times New Roman" w:cs="Times New Roman"/>
          <w:color w:val="auto"/>
        </w:rPr>
      </w:pPr>
      <w:r>
        <w:rPr>
          <w:rFonts w:hint="default" w:ascii="Times New Roman" w:hAnsi="Times New Roman" w:cs="Times New Roman"/>
          <w:color w:val="auto"/>
        </w:rPr>
        <w:t>We used the maximum daily mean wind speeds over the last 5 years from the fifth major global reanalysis (ERA5) produced by the European Centre for Medium-Range Weather Forecasts (ECMWF). The reanalysis combined model data with observations from across the world into a globally complete and consistent dataset (Olauson, 2018). Two wind velocities were considered: u-speed which is the zonal velocity (i.e. the component of the horizontal wind towards east), and v-speed which is the meridional velocity (i.e. the component of the horizontal wind towards north). These products are used extensively for modeling wind power both in academia and industry (Olauson, 2018; Albergel et al., 2019; Ramon et al., 2019).  </w:t>
      </w:r>
      <w:r>
        <w:rPr>
          <w:rFonts w:hint="default" w:ascii="Times New Roman" w:hAnsi="Times New Roman" w:cs="Times New Roman"/>
          <w:color w:val="auto"/>
          <w:lang w:val="en-GB"/>
        </w:rPr>
        <w:t xml:space="preserve">Although </w:t>
      </w:r>
      <w:r>
        <w:rPr>
          <w:rFonts w:hint="default" w:ascii="Times New Roman" w:hAnsi="Times New Roman" w:cs="Times New Roman"/>
          <w:color w:val="auto"/>
          <w:lang w:val="en-US"/>
        </w:rPr>
        <w:t>th</w:t>
      </w:r>
      <w:r>
        <w:rPr>
          <w:rFonts w:hint="default" w:ascii="Times New Roman" w:hAnsi="Times New Roman" w:cs="Times New Roman"/>
          <w:color w:val="auto"/>
        </w:rPr>
        <w:t>e ERA5</w:t>
      </w:r>
      <w:r>
        <w:rPr>
          <w:rFonts w:hint="default" w:ascii="Times New Roman" w:hAnsi="Times New Roman" w:cs="Times New Roman"/>
          <w:color w:val="auto"/>
          <w:lang w:val="en-GB"/>
        </w:rPr>
        <w:t xml:space="preserve"> wind product gives mean wind speeds, means are related to extreme wind speeds by a Weibull distribution</w:t>
      </w:r>
      <w:r>
        <w:rPr>
          <w:rFonts w:hint="default" w:ascii="Times New Roman" w:hAnsi="Times New Roman" w:cs="Times New Roman"/>
          <w:color w:val="auto"/>
          <w:lang w:val="pt-BR"/>
        </w:rPr>
        <w:t xml:space="preserve"> (Takle &amp; Brown, 1978; Seguro &amp; Lambert, 2000). Therefore a</w:t>
      </w:r>
      <w:r>
        <w:rPr>
          <w:rFonts w:hint="default" w:ascii="Times New Roman" w:hAnsi="Times New Roman" w:cs="Times New Roman"/>
          <w:color w:val="auto"/>
          <w:lang w:val="en-GB"/>
        </w:rPr>
        <w:t xml:space="preserve"> long-term variation in mean wind speed will correspond to variability and trends in extremes.</w:t>
      </w:r>
      <w:r>
        <w:rPr>
          <w:rFonts w:hint="default" w:ascii="Times New Roman" w:hAnsi="Times New Roman" w:cs="Times New Roman"/>
          <w:color w:val="auto"/>
          <w:lang w:val="pt-BR"/>
        </w:rPr>
        <w:t xml:space="preserve"> </w:t>
      </w:r>
      <w:r>
        <w:rPr>
          <w:rFonts w:hint="default" w:ascii="Times New Roman" w:hAnsi="Times New Roman" w:cs="Times New Roman"/>
          <w:color w:val="auto"/>
          <w:lang w:val="en-GB"/>
        </w:rPr>
        <w:t>ERA5 does not ingest surface winds from land stations to compute the wind speeds.</w:t>
      </w:r>
      <w:r>
        <w:rPr>
          <w:rFonts w:hint="default" w:ascii="Times New Roman" w:hAnsi="Times New Roman" w:cs="Times New Roman"/>
          <w:color w:val="auto"/>
          <w:lang w:val="pt-BR"/>
        </w:rPr>
        <w:t xml:space="preserve"> </w:t>
      </w:r>
      <w:r>
        <w:rPr>
          <w:rFonts w:hint="default" w:ascii="Times New Roman" w:hAnsi="Times New Roman" w:cs="Times New Roman"/>
          <w:color w:val="auto"/>
          <w:lang w:val="en-GB"/>
        </w:rPr>
        <w:t>Instead, ERA5 winds are estimated in planetary boundary layer schemes based on surface characteristics (Ramon et al., 2019).</w:t>
      </w:r>
    </w:p>
    <w:p>
      <w:pPr>
        <w:pStyle w:val="3"/>
        <w:spacing w:line="480" w:lineRule="auto"/>
        <w:rPr>
          <w:rFonts w:hint="default" w:ascii="Times New Roman" w:hAnsi="Times New Roman" w:cs="Times New Roman"/>
          <w:color w:val="auto"/>
        </w:rPr>
      </w:pPr>
      <w:r>
        <w:rPr>
          <w:rFonts w:hint="default" w:ascii="Times New Roman" w:hAnsi="Times New Roman" w:cs="Times New Roman"/>
          <w:color w:val="auto"/>
        </w:rPr>
        <w:t>The number of clear days was computed based on Moderate Resolution Imaging Spectroradiometer (MODIS) surface reflectance products. MODIS products provide an estimate of the surface spectral reflectance as it would be measured at ground level in the absence of atmospheric scattering or absorption (Kang et al., 2005; Bisht &amp; Bras, 2010). We used the Terra MOD09GA Version 6 product, which provides an estimate of the surface spectral reflectance of MODIS, corrected for atmospheric conditions.</w:t>
      </w:r>
    </w:p>
    <w:p>
      <w:pPr>
        <w:pStyle w:val="3"/>
        <w:spacing w:line="480" w:lineRule="auto"/>
        <w:rPr>
          <w:rFonts w:hint="default" w:ascii="Times New Roman" w:hAnsi="Times New Roman" w:cs="Times New Roman"/>
          <w:color w:val="auto"/>
        </w:rPr>
      </w:pPr>
      <w:r>
        <w:rPr>
          <w:rFonts w:hint="default" w:ascii="Times New Roman" w:hAnsi="Times New Roman" w:cs="Times New Roman"/>
          <w:color w:val="auto"/>
        </w:rPr>
        <w:t>Temperature and precipitation were obtained from the WorldClim database of bioclimatic variables, which are derived from weather station data compiled for the 1950-2000 period (Hijmans et al., 2005; Fick &amp; Hijmans, 2017). The main source of data was the Global Historical Climatology Network (GHCN), complemented with other global, national, regional, and local data sources, which were added if they were further than 5 km away from stations already included in the GHCN.</w:t>
      </w:r>
    </w:p>
    <w:p>
      <w:pPr>
        <w:pStyle w:val="3"/>
        <w:spacing w:line="480" w:lineRule="auto"/>
        <w:rPr>
          <w:rFonts w:hint="default" w:ascii="Times New Roman" w:hAnsi="Times New Roman" w:cs="Times New Roman"/>
          <w:color w:val="auto"/>
        </w:rPr>
      </w:pPr>
      <w:r>
        <w:rPr>
          <w:rFonts w:hint="default" w:ascii="Times New Roman" w:hAnsi="Times New Roman" w:cs="Times New Roman"/>
          <w:color w:val="auto"/>
        </w:rPr>
        <w:t>The lightning frequency was provided by the Lightning Imaging Sensor (LIS) instrument onboard the Tropical Rainfall Measuring Mission provided by NASA Earth Observing System Data and Information System (EOSDIS) Global Hydrology Resource Center. The LIS provided the basis for the development of a comprehensive global thunderstorm and lightning climatology to detect the distribution and variability of total lightning occurring in the Earth (Albrecht et al., 2016).</w:t>
      </w:r>
    </w:p>
    <w:p>
      <w:pPr>
        <w:pStyle w:val="3"/>
        <w:spacing w:line="480" w:lineRule="auto"/>
        <w:rPr>
          <w:rFonts w:hint="default" w:ascii="Times New Roman" w:hAnsi="Times New Roman" w:cs="Times New Roman"/>
          <w:color w:val="auto"/>
        </w:rPr>
      </w:pPr>
      <w:r>
        <w:rPr>
          <w:rFonts w:hint="default" w:ascii="Times New Roman" w:hAnsi="Times New Roman" w:cs="Times New Roman"/>
          <w:color w:val="auto"/>
        </w:rPr>
        <w:t>The potential evapotranspiration was provided by the TerraClimate dataset, a global monthly climate and water balance for terrestrial surfaces spanning 1958–2015. The layer combined high-spatial-resolution climatological normals from WorldClim with Climate Research Unit (CRU) Ts4.0 and the Japanese 55-year Reanalysis (JRA-55) data. The reference evapotranspiration was calculated using the Penman-Monteith approach (Abatzoglou et al., 2018).</w:t>
      </w:r>
    </w:p>
    <w:p>
      <w:pPr>
        <w:pStyle w:val="3"/>
        <w:spacing w:line="480" w:lineRule="auto"/>
        <w:rPr>
          <w:rFonts w:hint="default" w:ascii="Times New Roman" w:hAnsi="Times New Roman" w:cs="Times New Roman"/>
          <w:color w:val="auto"/>
        </w:rPr>
      </w:pPr>
      <w:r>
        <w:rPr>
          <w:rFonts w:hint="default" w:ascii="Times New Roman" w:hAnsi="Times New Roman" w:cs="Times New Roman"/>
          <w:color w:val="auto"/>
        </w:rPr>
        <w:t>The number of months per year with precipitation below 100 mm and the number of days per year with precipitation above 20 mm were computed based on the Climate Hazards Group InfraRed Precipitation with Station data (CHIRPS) dataset. CHIRPS incorporated 0.05° resolution satellite imagery with in-situ station data to create gridded rainfall time series for trend analysis and seasonal drought monitoring (Funk et al., 2015). </w:t>
      </w:r>
    </w:p>
    <w:p>
      <w:pPr>
        <w:pStyle w:val="3"/>
        <w:spacing w:line="480" w:lineRule="auto"/>
        <w:rPr>
          <w:rFonts w:hint="default" w:ascii="Times New Roman" w:hAnsi="Times New Roman" w:cs="Times New Roman"/>
          <w:color w:val="auto"/>
        </w:rPr>
      </w:pPr>
      <w:r>
        <w:rPr>
          <w:rFonts w:hint="default" w:ascii="Times New Roman" w:hAnsi="Times New Roman" w:cs="Times New Roman"/>
          <w:color w:val="auto"/>
        </w:rPr>
        <w:t xml:space="preserve">Edaphic variables were obtained from The OpenLandMap produced by the OpenGeoHub Foundation and contributing organizations. The clay content (% fine particles &lt; 2 μm) and </w:t>
      </w:r>
      <w:r>
        <w:rPr>
          <w:rFonts w:hint="default" w:ascii="Times New Roman" w:hAnsi="Times New Roman" w:cs="Times New Roman"/>
          <w:color w:val="auto"/>
          <w:highlight w:val="none"/>
        </w:rPr>
        <w:t xml:space="preserve">water content layers (volumetric % at field capacity at </w:t>
      </w:r>
      <w:r>
        <w:rPr>
          <w:rFonts w:hint="default" w:ascii="Times New Roman" w:hAnsi="Times New Roman" w:cs="Times New Roman"/>
          <w:color w:val="auto"/>
          <w:highlight w:val="none"/>
          <w:lang w:val="pt-BR"/>
        </w:rPr>
        <w:t>30</w:t>
      </w:r>
      <w:r>
        <w:rPr>
          <w:rFonts w:hint="default" w:ascii="Times New Roman" w:hAnsi="Times New Roman" w:cs="Times New Roman"/>
          <w:color w:val="auto"/>
          <w:highlight w:val="none"/>
        </w:rPr>
        <w:t xml:space="preserve"> cm)</w:t>
      </w:r>
      <w:r>
        <w:rPr>
          <w:rFonts w:hint="default" w:ascii="Times New Roman" w:hAnsi="Times New Roman" w:cs="Times New Roman"/>
          <w:color w:val="auto"/>
        </w:rPr>
        <w:t>, both with a spatial resolution of 250 m, were created based on machine learning predictions from a global compilation of soil profiles and samples (Arsanjani et al., 2014).</w:t>
      </w:r>
    </w:p>
    <w:p>
      <w:pPr>
        <w:pStyle w:val="3"/>
        <w:spacing w:line="480" w:lineRule="auto"/>
        <w:rPr>
          <w:rFonts w:hint="default" w:ascii="Times New Roman" w:hAnsi="Times New Roman" w:cs="Times New Roman"/>
          <w:color w:val="auto"/>
        </w:rPr>
      </w:pPr>
      <w:r>
        <w:rPr>
          <w:rFonts w:hint="default" w:ascii="Times New Roman" w:hAnsi="Times New Roman" w:cs="Times New Roman"/>
          <w:color w:val="auto"/>
        </w:rPr>
        <w:t>To help visualize regional effects, we followed a biogeographic analyses of terrestrial plant and animal taxa that divides the Brazilian Amazon into eight regions of Morrone</w:t>
      </w:r>
      <w:r>
        <w:rPr>
          <w:rFonts w:hint="default" w:ascii="Times New Roman" w:hAnsi="Times New Roman" w:cs="Times New Roman"/>
          <w:color w:val="auto"/>
          <w:lang w:val="pt-BR"/>
        </w:rPr>
        <w:t xml:space="preserve"> (</w:t>
      </w:r>
      <w:r>
        <w:rPr>
          <w:rFonts w:hint="default" w:ascii="Times New Roman" w:hAnsi="Times New Roman" w:cs="Times New Roman"/>
          <w:color w:val="auto"/>
        </w:rPr>
        <w:t>2014). This classification of the Neotropical region and seeks to provide a universal, objective, and stable classification for describing distributions of taxa or comparing different biogeographic analyses</w:t>
      </w:r>
      <w:r>
        <w:rPr>
          <w:rFonts w:hint="default" w:ascii="Times New Roman" w:hAnsi="Times New Roman" w:cs="Times New Roman"/>
          <w:color w:val="auto"/>
          <w:lang w:val="pt-BR"/>
        </w:rPr>
        <w:t xml:space="preserve"> </w:t>
      </w:r>
      <w:r>
        <w:rPr>
          <w:rFonts w:hint="default" w:ascii="Times New Roman" w:hAnsi="Times New Roman" w:cs="Times New Roman"/>
          <w:color w:val="auto"/>
        </w:rPr>
        <w:t>(Morrone, 2014).  </w:t>
      </w:r>
    </w:p>
    <w:p>
      <w:pPr>
        <w:pStyle w:val="4"/>
        <w:spacing w:line="480" w:lineRule="auto"/>
        <w:rPr>
          <w:rFonts w:hint="default" w:ascii="Times New Roman" w:hAnsi="Times New Roman" w:cs="Times New Roman"/>
          <w:color w:val="auto"/>
          <w:sz w:val="24"/>
          <w:szCs w:val="24"/>
        </w:rPr>
      </w:pPr>
      <w:bookmarkStart w:id="3" w:name="random-forest-and-maximum-entropy"/>
      <w:bookmarkEnd w:id="3"/>
      <w:r>
        <w:rPr>
          <w:rFonts w:hint="default" w:ascii="Times New Roman" w:hAnsi="Times New Roman" w:cs="Times New Roman"/>
          <w:color w:val="auto"/>
          <w:sz w:val="24"/>
          <w:szCs w:val="24"/>
        </w:rPr>
        <w:t>Random Forests and Maximum Entropy</w:t>
      </w:r>
    </w:p>
    <w:p>
      <w:pPr>
        <w:pStyle w:val="33"/>
        <w:spacing w:line="480" w:lineRule="auto"/>
        <w:rPr>
          <w:rFonts w:hint="default" w:ascii="Times New Roman" w:hAnsi="Times New Roman" w:cs="Times New Roman"/>
          <w:color w:val="auto"/>
        </w:rPr>
      </w:pPr>
      <w:r>
        <w:rPr>
          <w:rFonts w:hint="default" w:ascii="Times New Roman" w:hAnsi="Times New Roman" w:cs="Times New Roman"/>
          <w:color w:val="auto"/>
        </w:rPr>
        <w:t xml:space="preserve">To </w:t>
      </w:r>
      <w:r>
        <w:rPr>
          <w:rFonts w:hint="default" w:ascii="Times New Roman" w:hAnsi="Times New Roman" w:cs="Times New Roman"/>
          <w:color w:val="auto"/>
          <w:lang w:val="en-GB"/>
        </w:rPr>
        <w:t xml:space="preserve">explore </w:t>
      </w:r>
      <w:r>
        <w:rPr>
          <w:rFonts w:hint="default" w:ascii="Times New Roman" w:hAnsi="Times New Roman" w:cs="Times New Roman"/>
          <w:color w:val="auto"/>
        </w:rPr>
        <w:t xml:space="preserve">the </w:t>
      </w:r>
      <w:r>
        <w:rPr>
          <w:rFonts w:hint="default" w:ascii="Times New Roman" w:hAnsi="Times New Roman" w:cs="Times New Roman"/>
          <w:color w:val="auto"/>
          <w:lang w:val="en-GB"/>
        </w:rPr>
        <w:t xml:space="preserve">influence and importance of the </w:t>
      </w:r>
      <w:r>
        <w:rPr>
          <w:rFonts w:hint="default" w:ascii="Times New Roman" w:hAnsi="Times New Roman" w:cs="Times New Roman"/>
          <w:color w:val="auto"/>
        </w:rPr>
        <w:t xml:space="preserve">environmental </w:t>
      </w:r>
      <w:r>
        <w:rPr>
          <w:rFonts w:hint="default" w:ascii="Times New Roman" w:hAnsi="Times New Roman" w:cs="Times New Roman"/>
          <w:color w:val="auto"/>
          <w:lang w:val="en-GB"/>
        </w:rPr>
        <w:t xml:space="preserve">variables </w:t>
      </w:r>
      <w:r>
        <w:rPr>
          <w:rFonts w:hint="default" w:ascii="Times New Roman" w:hAnsi="Times New Roman" w:cs="Times New Roman"/>
          <w:color w:val="auto"/>
        </w:rPr>
        <w:t xml:space="preserve">for development in tree height, we employed a machine learning approach called “random forests” </w:t>
      </w:r>
      <w:r>
        <w:rPr>
          <w:rFonts w:hint="default" w:ascii="Times New Roman" w:hAnsi="Times New Roman" w:cs="Times New Roman"/>
          <w:color w:val="auto"/>
          <w:lang w:val="en-GB"/>
        </w:rPr>
        <w:t>(</w:t>
      </w:r>
      <w:r>
        <w:rPr>
          <w:rFonts w:hint="default" w:ascii="Times New Roman" w:hAnsi="Times New Roman" w:cs="Times New Roman"/>
          <w:color w:val="auto"/>
          <w:lang w:val="pt-BR"/>
        </w:rPr>
        <w:t>Breiman, 2001)</w:t>
      </w:r>
      <w:r>
        <w:rPr>
          <w:rFonts w:hint="default" w:ascii="Times New Roman" w:hAnsi="Times New Roman" w:cs="Times New Roman"/>
          <w:color w:val="auto"/>
          <w:lang w:val="en-GB"/>
        </w:rPr>
        <w:t>.</w:t>
      </w:r>
      <w:r>
        <w:rPr>
          <w:rFonts w:hint="default" w:ascii="Times New Roman" w:hAnsi="Times New Roman" w:cs="Times New Roman"/>
          <w:color w:val="auto"/>
          <w:lang w:val="pt-BR"/>
        </w:rPr>
        <w:t xml:space="preserve"> </w:t>
      </w:r>
      <w:r>
        <w:rPr>
          <w:rFonts w:hint="default" w:ascii="Times New Roman" w:hAnsi="Times New Roman" w:cs="Times New Roman"/>
          <w:color w:val="auto"/>
        </w:rPr>
        <w:t xml:space="preserve">The </w:t>
      </w:r>
      <w:r>
        <w:rPr>
          <w:rFonts w:hint="default" w:ascii="Times New Roman" w:hAnsi="Times New Roman" w:cs="Times New Roman"/>
          <w:color w:val="auto"/>
          <w:lang w:val="en-GB"/>
        </w:rPr>
        <w:t>algorithm implemented in the R pack</w:t>
      </w:r>
      <w:r>
        <w:rPr>
          <w:rFonts w:hint="default" w:ascii="Times New Roman" w:hAnsi="Times New Roman" w:cs="Times New Roman"/>
          <w:color w:val="auto"/>
          <w:highlight w:val="none"/>
          <w:lang w:val="en-GB"/>
        </w:rPr>
        <w:t xml:space="preserve">age </w:t>
      </w:r>
      <w:r>
        <w:rPr>
          <w:rFonts w:hint="default" w:ascii="Times New Roman" w:hAnsi="Times New Roman" w:cs="Times New Roman"/>
          <w:i/>
          <w:iCs/>
          <w:color w:val="auto"/>
          <w:highlight w:val="none"/>
          <w:lang w:val="en-GB"/>
        </w:rPr>
        <w:t>randomForest</w:t>
      </w:r>
      <w:r>
        <w:rPr>
          <w:rFonts w:hint="default" w:ascii="Times New Roman" w:hAnsi="Times New Roman" w:cs="Times New Roman"/>
          <w:color w:val="auto"/>
          <w:highlight w:val="none"/>
          <w:lang w:val="pt-BR"/>
        </w:rPr>
        <w:t xml:space="preserve"> </w:t>
      </w:r>
      <w:r>
        <w:rPr>
          <w:rFonts w:hint="default" w:ascii="Times New Roman" w:hAnsi="Times New Roman" w:cs="Times New Roman"/>
          <w:color w:val="auto"/>
          <w:highlight w:val="none"/>
          <w:lang w:val="en-GB"/>
        </w:rPr>
        <w:t>(</w:t>
      </w:r>
      <w:r>
        <w:rPr>
          <w:rFonts w:hint="default" w:ascii="Times New Roman" w:hAnsi="Times New Roman" w:cs="Times New Roman"/>
          <w:color w:val="auto"/>
          <w:highlight w:val="none"/>
          <w:lang w:val="pt-BR"/>
        </w:rPr>
        <w:t>Liaw &amp; Wiener, 2002</w:t>
      </w:r>
      <w:r>
        <w:rPr>
          <w:rFonts w:hint="default" w:ascii="Times New Roman" w:hAnsi="Times New Roman" w:cs="Times New Roman"/>
          <w:color w:val="auto"/>
          <w:highlight w:val="none"/>
          <w:lang w:val="en-GB"/>
        </w:rPr>
        <w:t>) g</w:t>
      </w:r>
      <w:r>
        <w:rPr>
          <w:rFonts w:hint="default" w:ascii="Times New Roman" w:hAnsi="Times New Roman" w:cs="Times New Roman"/>
          <w:color w:val="auto"/>
          <w:lang w:val="en-GB"/>
        </w:rPr>
        <w:t>enerates a large number of regression trees, each constructed considering a random data subset.</w:t>
      </w:r>
      <w:r>
        <w:rPr>
          <w:rFonts w:hint="default" w:ascii="Times New Roman" w:hAnsi="Times New Roman" w:cs="Times New Roman"/>
          <w:color w:val="auto"/>
          <w:lang w:val="pt-BR"/>
        </w:rPr>
        <w:t xml:space="preserve"> </w:t>
      </w:r>
      <w:r>
        <w:rPr>
          <w:rFonts w:hint="default" w:ascii="Times New Roman" w:hAnsi="Times New Roman" w:cs="Times New Roman"/>
          <w:color w:val="auto"/>
          <w:lang w:val="en-GB"/>
        </w:rPr>
        <w:t xml:space="preserve">The regression trees are used to identify the best sequence for </w:t>
      </w:r>
      <w:r>
        <w:rPr>
          <w:rFonts w:hint="default" w:ascii="Times New Roman" w:hAnsi="Times New Roman" w:cs="Times New Roman"/>
          <w:color w:val="auto"/>
          <w:lang w:val="en-US"/>
        </w:rPr>
        <w:t>splitting</w:t>
      </w:r>
      <w:r>
        <w:rPr>
          <w:rFonts w:hint="default" w:ascii="Times New Roman" w:hAnsi="Times New Roman" w:cs="Times New Roman"/>
          <w:color w:val="auto"/>
          <w:lang w:val="en-GB"/>
        </w:rPr>
        <w:t xml:space="preserve"> the solution space to estimate the output using </w:t>
      </w:r>
      <w:r>
        <w:rPr>
          <w:rFonts w:hint="default" w:ascii="Times New Roman" w:hAnsi="Times New Roman" w:cs="Times New Roman"/>
          <w:color w:val="auto"/>
        </w:rPr>
        <w:t>k-fold (k = 15) cross-validation and 500 classification and regression trees</w:t>
      </w:r>
      <w:r>
        <w:rPr>
          <w:rFonts w:hint="default" w:ascii="Times New Roman" w:hAnsi="Times New Roman" w:cs="Times New Roman"/>
          <w:color w:val="auto"/>
          <w:lang w:val="en-GB"/>
        </w:rPr>
        <w:t>.</w:t>
      </w:r>
      <w:r>
        <w:rPr>
          <w:rFonts w:hint="default" w:ascii="Times New Roman" w:hAnsi="Times New Roman" w:cs="Times New Roman"/>
          <w:color w:val="auto"/>
          <w:lang w:val="pt-BR"/>
        </w:rPr>
        <w:t xml:space="preserve"> </w:t>
      </w:r>
      <w:r>
        <w:rPr>
          <w:rFonts w:hint="default" w:ascii="Times New Roman" w:hAnsi="Times New Roman" w:cs="Times New Roman"/>
          <w:color w:val="auto"/>
        </w:rPr>
        <w:t xml:space="preserve">The number of variables randomly sampled as candidates at each split was set to </w:t>
      </w:r>
      <w:r>
        <w:rPr>
          <w:rFonts w:hint="default" w:ascii="Times New Roman" w:hAnsi="Times New Roman" w:cs="Times New Roman"/>
          <w:color w:val="auto"/>
          <w:lang w:val="pt-PT"/>
        </w:rPr>
        <w:t>2</w:t>
      </w:r>
      <w:r>
        <w:rPr>
          <w:rFonts w:hint="default" w:ascii="Times New Roman" w:hAnsi="Times New Roman" w:cs="Times New Roman"/>
          <w:color w:val="auto"/>
        </w:rPr>
        <w:t xml:space="preserve">. Using the coordinates of the tallest tree within each </w:t>
      </w:r>
      <w:r>
        <w:rPr>
          <w:rFonts w:hint="default" w:ascii="Times New Roman" w:hAnsi="Times New Roman" w:cs="Times New Roman"/>
          <w:color w:val="auto"/>
          <w:lang w:val="pt-PT"/>
        </w:rPr>
        <w:t xml:space="preserve">LiDAR </w:t>
      </w:r>
      <w:r>
        <w:rPr>
          <w:rFonts w:hint="default" w:ascii="Times New Roman" w:hAnsi="Times New Roman" w:cs="Times New Roman"/>
          <w:color w:val="auto"/>
        </w:rPr>
        <w:t xml:space="preserve">transect, we </w:t>
      </w:r>
      <w:r>
        <w:rPr>
          <w:rFonts w:hint="default" w:ascii="Times New Roman" w:hAnsi="Times New Roman" w:cs="Times New Roman"/>
          <w:color w:val="auto"/>
          <w:lang w:val="en-GB"/>
        </w:rPr>
        <w:t xml:space="preserve">performed a simple </w:t>
      </w:r>
      <w:r>
        <w:rPr>
          <w:rFonts w:hint="default" w:ascii="Times New Roman" w:hAnsi="Times New Roman" w:cs="Times New Roman"/>
          <w:color w:val="auto"/>
        </w:rPr>
        <w:t>extract</w:t>
      </w:r>
      <w:r>
        <w:rPr>
          <w:rFonts w:hint="default" w:ascii="Times New Roman" w:hAnsi="Times New Roman" w:cs="Times New Roman"/>
          <w:color w:val="auto"/>
          <w:lang w:val="en-GB"/>
        </w:rPr>
        <w:t>ion of</w:t>
      </w:r>
      <w:r>
        <w:rPr>
          <w:rFonts w:hint="default" w:ascii="Times New Roman" w:hAnsi="Times New Roman" w:cs="Times New Roman"/>
          <w:color w:val="auto"/>
        </w:rPr>
        <w:t xml:space="preserve"> the values for all</w:t>
      </w:r>
      <w:r>
        <w:rPr>
          <w:rFonts w:hint="default" w:ascii="Times New Roman" w:hAnsi="Times New Roman" w:cs="Times New Roman"/>
          <w:color w:val="auto"/>
          <w:lang w:val="pt-BR"/>
        </w:rPr>
        <w:t xml:space="preserve"> </w:t>
      </w:r>
      <w:r>
        <w:rPr>
          <w:rFonts w:hint="default" w:ascii="Times New Roman" w:hAnsi="Times New Roman" w:cs="Times New Roman"/>
          <w:color w:val="auto"/>
        </w:rPr>
        <w:t xml:space="preserve">variable layers.  Among the initial 18 environmental variables, two of them (precipitation of driest month and months &lt; 100mm) were excluded due to high correlation (r &gt; 0.80) to other independent variables. Tree height was then modeled with the 16 remaining variables. The adjusted model was evaluated considering the mean absolute error (MAE), root mean squared error (RMSE), and coefficient of determination (R²) of cross-validated predicted versus observed values. To assess the overall relative variable importance, we used the mean </w:t>
      </w:r>
      <w:r>
        <w:rPr>
          <w:rFonts w:hint="default" w:ascii="Times New Roman" w:hAnsi="Times New Roman" w:cs="Times New Roman"/>
          <w:color w:val="auto"/>
          <w:lang w:val="en-GB"/>
        </w:rPr>
        <w:t>in</w:t>
      </w:r>
      <w:r>
        <w:rPr>
          <w:rFonts w:hint="default" w:ascii="Times New Roman" w:hAnsi="Times New Roman" w:cs="Times New Roman"/>
          <w:color w:val="auto"/>
        </w:rPr>
        <w:t>crease in accuracy</w:t>
      </w:r>
      <w:r>
        <w:rPr>
          <w:rFonts w:hint="default" w:ascii="Times New Roman" w:hAnsi="Times New Roman" w:cs="Times New Roman"/>
          <w:color w:val="auto"/>
          <w:lang w:val="en-GB"/>
        </w:rPr>
        <w:t>.</w:t>
      </w:r>
      <w:r>
        <w:rPr>
          <w:rFonts w:hint="default" w:ascii="Times New Roman" w:hAnsi="Times New Roman" w:cs="Times New Roman"/>
          <w:color w:val="auto"/>
          <w:lang w:val="pt-BR"/>
        </w:rPr>
        <w:t xml:space="preserve"> </w:t>
      </w:r>
      <w:r>
        <w:rPr>
          <w:rFonts w:hint="default" w:ascii="Times New Roman" w:hAnsi="Times New Roman" w:cs="Times New Roman"/>
          <w:color w:val="auto"/>
          <w:highlight w:val="none"/>
          <w:lang w:val="en-GB"/>
        </w:rPr>
        <w:t xml:space="preserve">We visualized the relations of the environmental </w:t>
      </w:r>
      <w:r>
        <w:rPr>
          <w:rFonts w:hint="default" w:ascii="Times New Roman" w:hAnsi="Times New Roman" w:cs="Times New Roman"/>
          <w:color w:val="auto"/>
          <w:highlight w:val="none"/>
        </w:rPr>
        <w:t>variable</w:t>
      </w:r>
      <w:r>
        <w:rPr>
          <w:rFonts w:hint="default" w:ascii="Times New Roman" w:hAnsi="Times New Roman" w:cs="Times New Roman"/>
          <w:color w:val="auto"/>
          <w:highlight w:val="none"/>
          <w:lang w:val="en-GB"/>
        </w:rPr>
        <w:t>s to maximum height</w:t>
      </w:r>
      <w:r>
        <w:rPr>
          <w:rFonts w:hint="default" w:ascii="Times New Roman" w:hAnsi="Times New Roman" w:cs="Times New Roman"/>
          <w:color w:val="auto"/>
          <w:highlight w:val="none"/>
        </w:rPr>
        <w:t xml:space="preserve"> </w:t>
      </w:r>
      <w:r>
        <w:rPr>
          <w:rFonts w:hint="default" w:ascii="Times New Roman" w:hAnsi="Times New Roman" w:cs="Times New Roman"/>
          <w:color w:val="auto"/>
          <w:highlight w:val="none"/>
          <w:lang w:val="en-GB"/>
        </w:rPr>
        <w:t xml:space="preserve">using </w:t>
      </w:r>
      <w:r>
        <w:rPr>
          <w:rFonts w:hint="default" w:ascii="Times New Roman" w:hAnsi="Times New Roman" w:cs="Times New Roman"/>
          <w:color w:val="auto"/>
          <w:highlight w:val="none"/>
        </w:rPr>
        <w:t>marginal plots</w:t>
      </w:r>
      <w:r>
        <w:rPr>
          <w:rFonts w:hint="default" w:ascii="Times New Roman" w:hAnsi="Times New Roman" w:cs="Times New Roman"/>
          <w:color w:val="auto"/>
          <w:highlight w:val="none"/>
          <w:lang w:val="en-GB"/>
        </w:rPr>
        <w:t>, estimating the maximum height by one variable at a time, keeping other variables constant at an average value</w:t>
      </w:r>
      <w:r>
        <w:rPr>
          <w:rFonts w:hint="default" w:ascii="Times New Roman" w:hAnsi="Times New Roman" w:cs="Times New Roman"/>
          <w:color w:val="auto"/>
          <w:highlight w:val="none"/>
        </w:rPr>
        <w:t>.</w:t>
      </w:r>
      <w:r>
        <w:rPr>
          <w:rFonts w:hint="default" w:ascii="Times New Roman" w:hAnsi="Times New Roman" w:cs="Times New Roman"/>
          <w:color w:val="auto"/>
          <w:lang w:val="pt-BR"/>
        </w:rPr>
        <w:t xml:space="preserve"> </w:t>
      </w:r>
      <w:r>
        <w:rPr>
          <w:rFonts w:hint="default" w:ascii="Times New Roman" w:hAnsi="Times New Roman" w:cs="Times New Roman"/>
          <w:color w:val="auto"/>
        </w:rPr>
        <w:t>The resulting model was implemented to map estimated</w:t>
      </w:r>
      <w:r>
        <w:rPr>
          <w:rFonts w:hint="default" w:ascii="Times New Roman" w:hAnsi="Times New Roman" w:cs="Times New Roman"/>
          <w:color w:val="auto"/>
          <w:lang w:val="pt-BR"/>
        </w:rPr>
        <w:t xml:space="preserve"> maximum</w:t>
      </w:r>
      <w:r>
        <w:rPr>
          <w:rFonts w:hint="default" w:ascii="Times New Roman" w:hAnsi="Times New Roman" w:cs="Times New Roman"/>
          <w:color w:val="auto"/>
        </w:rPr>
        <w:t xml:space="preserve"> tree heights across the Amazon.  </w:t>
      </w:r>
    </w:p>
    <w:p>
      <w:pPr>
        <w:pStyle w:val="3"/>
        <w:spacing w:line="480" w:lineRule="auto"/>
        <w:rPr>
          <w:rFonts w:hint="default" w:ascii="Times New Roman" w:hAnsi="Times New Roman" w:cs="Times New Roman"/>
          <w:color w:val="auto"/>
        </w:rPr>
      </w:pPr>
      <w:r>
        <w:rPr>
          <w:rFonts w:hint="default" w:ascii="Times New Roman" w:hAnsi="Times New Roman" w:cs="Times New Roman"/>
          <w:color w:val="auto"/>
        </w:rPr>
        <w:t>Focusing on the tallest trees – giants over 70 m in height – we built an environmental envelope model to assess the conditions which favor their occurrence. We employed the maximum entropy approach (MaxEnt) commonly applied to modelling species geographic distributions with presence-only data to discriminate suitable versus unsuitable areas (Phillips et al., 2006). The importance of variables</w:t>
      </w:r>
      <w:r>
        <w:rPr>
          <w:rFonts w:hint="default" w:ascii="Times New Roman" w:hAnsi="Times New Roman" w:cs="Times New Roman"/>
          <w:color w:val="auto"/>
          <w:lang w:val="pt-BR"/>
        </w:rPr>
        <w:t xml:space="preserve"> </w:t>
      </w:r>
      <w:r>
        <w:rPr>
          <w:rFonts w:hint="default" w:ascii="Times New Roman" w:hAnsi="Times New Roman" w:cs="Times New Roman"/>
          <w:color w:val="auto"/>
        </w:rPr>
        <w:t xml:space="preserve">in the MaxEnt model </w:t>
      </w:r>
      <w:r>
        <w:rPr>
          <w:rFonts w:hint="default" w:ascii="Times New Roman" w:hAnsi="Times New Roman" w:cs="Times New Roman"/>
          <w:color w:val="auto"/>
          <w:lang w:val="en-US"/>
        </w:rPr>
        <w:t>(measured as increase in accuracy</w:t>
      </w:r>
      <w:r>
        <w:rPr>
          <w:rFonts w:hint="default" w:ascii="Times New Roman" w:hAnsi="Times New Roman" w:cs="Times New Roman"/>
          <w:color w:val="auto"/>
          <w:lang w:val="pt-BR"/>
        </w:rPr>
        <w:t xml:space="preserve">) </w:t>
      </w:r>
      <w:r>
        <w:rPr>
          <w:rFonts w:hint="default" w:ascii="Times New Roman" w:hAnsi="Times New Roman" w:cs="Times New Roman"/>
          <w:color w:val="auto"/>
        </w:rPr>
        <w:t xml:space="preserve">was used to indicate the most relevant characteristics associated with giant trees and the potential locations for their occurrence. In its optimization routine, the algorithm tracks model improvement when small changes were made to each coefficient value associated with a particular variable.  Each variable was then ranked based on the proportion of all contributions. The resulting MaxEnt model was implemented using the same 16 environmental variables described above to produce a map of the probability of occurrence for giant trees taller than </w:t>
      </w:r>
      <w:r>
        <w:rPr>
          <w:rFonts w:hint="default" w:ascii="Times New Roman" w:hAnsi="Times New Roman" w:cs="Times New Roman"/>
          <w:color w:val="auto"/>
          <w:lang w:val="en-GB"/>
        </w:rPr>
        <w:t>7</w:t>
      </w:r>
      <w:r>
        <w:rPr>
          <w:rFonts w:hint="default" w:ascii="Times New Roman" w:hAnsi="Times New Roman" w:cs="Times New Roman"/>
          <w:color w:val="auto"/>
          <w:lang w:val="pt-PT"/>
        </w:rPr>
        <w:t>0</w:t>
      </w:r>
      <w:r>
        <w:rPr>
          <w:rFonts w:hint="default" w:ascii="Times New Roman" w:hAnsi="Times New Roman" w:cs="Times New Roman"/>
          <w:color w:val="auto"/>
          <w:lang w:val="en-GB"/>
        </w:rPr>
        <w:t xml:space="preserve"> </w:t>
      </w:r>
      <w:r>
        <w:rPr>
          <w:rFonts w:hint="default" w:ascii="Times New Roman" w:hAnsi="Times New Roman" w:cs="Times New Roman"/>
          <w:color w:val="auto"/>
        </w:rPr>
        <w:t>m across the Brazilian Amazon.</w:t>
      </w:r>
    </w:p>
    <w:p>
      <w:pPr>
        <w:pStyle w:val="2"/>
        <w:spacing w:line="480" w:lineRule="auto"/>
        <w:rPr>
          <w:rFonts w:hint="default" w:ascii="Times New Roman" w:hAnsi="Times New Roman" w:cs="Times New Roman"/>
          <w:color w:val="auto"/>
          <w:sz w:val="24"/>
          <w:szCs w:val="24"/>
        </w:rPr>
      </w:pPr>
      <w:bookmarkStart w:id="4" w:name="results"/>
      <w:bookmarkEnd w:id="4"/>
      <w:r>
        <w:rPr>
          <w:rFonts w:hint="default" w:ascii="Times New Roman" w:hAnsi="Times New Roman" w:cs="Times New Roman"/>
          <w:color w:val="auto"/>
          <w:sz w:val="24"/>
          <w:szCs w:val="24"/>
        </w:rPr>
        <w:t>Results</w:t>
      </w:r>
    </w:p>
    <w:p>
      <w:pPr>
        <w:pStyle w:val="3"/>
        <w:spacing w:line="480" w:lineRule="auto"/>
        <w:rPr>
          <w:rFonts w:hint="default" w:ascii="Times New Roman" w:hAnsi="Times New Roman" w:cs="Times New Roman"/>
          <w:iCs/>
          <w:color w:val="auto"/>
          <w:lang w:val="en-GB"/>
        </w:rPr>
      </w:pPr>
      <w:r>
        <w:rPr>
          <w:rFonts w:hint="default" w:ascii="Times New Roman" w:hAnsi="Times New Roman" w:cs="Times New Roman"/>
          <w:iCs/>
          <w:color w:val="auto"/>
          <w:lang w:val="en-GB"/>
        </w:rPr>
        <w:t>The height distribution of the tallest individual trees selected for further analysis is presented in Fig. 1.</w:t>
      </w:r>
      <w:r>
        <w:rPr>
          <w:rFonts w:hint="default" w:ascii="Times New Roman" w:hAnsi="Times New Roman" w:cs="Times New Roman"/>
          <w:iCs/>
          <w:color w:val="auto"/>
          <w:lang w:val="pt-BR"/>
        </w:rPr>
        <w:t xml:space="preserve"> </w:t>
      </w:r>
      <w:r>
        <w:rPr>
          <w:rFonts w:hint="default" w:ascii="Times New Roman" w:hAnsi="Times New Roman" w:cs="Times New Roman"/>
          <w:iCs/>
          <w:color w:val="auto"/>
        </w:rPr>
        <w:t>Trees exceed</w:t>
      </w:r>
      <w:r>
        <w:rPr>
          <w:rFonts w:hint="default" w:ascii="Times New Roman" w:hAnsi="Times New Roman" w:cs="Times New Roman"/>
          <w:iCs/>
          <w:color w:val="auto"/>
          <w:lang w:val="en-US"/>
        </w:rPr>
        <w:t>ing</w:t>
      </w:r>
      <w:r>
        <w:rPr>
          <w:rFonts w:hint="default" w:ascii="Times New Roman" w:hAnsi="Times New Roman" w:cs="Times New Roman"/>
          <w:iCs/>
          <w:color w:val="auto"/>
        </w:rPr>
        <w:t xml:space="preserve"> 50 m </w:t>
      </w:r>
      <w:r>
        <w:rPr>
          <w:rFonts w:hint="default" w:ascii="Times New Roman" w:hAnsi="Times New Roman" w:cs="Times New Roman"/>
          <w:iCs/>
          <w:color w:val="auto"/>
          <w:lang w:val="en-GB"/>
        </w:rPr>
        <w:t xml:space="preserve">were registered in 540 transects, widely distributed </w:t>
      </w:r>
      <w:r>
        <w:rPr>
          <w:rFonts w:hint="default" w:ascii="Times New Roman" w:hAnsi="Times New Roman" w:cs="Times New Roman"/>
          <w:iCs/>
          <w:color w:val="auto"/>
        </w:rPr>
        <w:t>across the Brazilian Amazon in all eight biogeographic regions (Fig 2)</w:t>
      </w:r>
      <w:r>
        <w:rPr>
          <w:rFonts w:hint="default" w:ascii="Times New Roman" w:hAnsi="Times New Roman" w:cs="Times New Roman"/>
          <w:iCs/>
          <w:color w:val="auto"/>
          <w:lang w:val="en-GB"/>
        </w:rPr>
        <w:t xml:space="preserve">. Within that set of transects, only 23 had giant trees above 70 m and only 6 registered trees above </w:t>
      </w:r>
      <w:r>
        <w:rPr>
          <w:rFonts w:hint="default" w:ascii="Times New Roman" w:hAnsi="Times New Roman" w:cs="Times New Roman"/>
          <w:iCs/>
          <w:color w:val="auto"/>
        </w:rPr>
        <w:t>80 m</w:t>
      </w:r>
      <w:r>
        <w:rPr>
          <w:rFonts w:hint="default" w:ascii="Times New Roman" w:hAnsi="Times New Roman" w:cs="Times New Roman"/>
          <w:iCs/>
          <w:color w:val="auto"/>
          <w:lang w:val="en-GB"/>
        </w:rPr>
        <w:t xml:space="preserve">. </w:t>
      </w:r>
      <w:r>
        <w:rPr>
          <w:rFonts w:hint="default" w:ascii="Times New Roman" w:hAnsi="Times New Roman" w:cs="Times New Roman"/>
          <w:iCs/>
          <w:color w:val="auto"/>
        </w:rPr>
        <w:t>The distribution of the giant trees is concentrated in the eastern Amazon in the Roraima and Guianan Lowlands biogeographic regions (Fig 2).</w:t>
      </w:r>
    </w:p>
    <w:p>
      <w:pPr>
        <w:pStyle w:val="3"/>
        <w:rPr>
          <w:rFonts w:hint="default" w:ascii="Times New Roman" w:hAnsi="Times New Roman" w:cs="Times New Roman"/>
          <w:color w:val="auto"/>
        </w:rPr>
      </w:pPr>
    </w:p>
    <w:p>
      <w:pPr>
        <w:pStyle w:val="33"/>
        <w:spacing w:line="480" w:lineRule="auto"/>
        <w:rPr>
          <w:rFonts w:hint="default" w:ascii="Times New Roman" w:hAnsi="Times New Roman" w:cs="Times New Roman"/>
          <w:i/>
          <w:color w:val="auto"/>
          <w:lang w:val="en-GB"/>
        </w:rPr>
      </w:pPr>
      <w:r>
        <w:rPr>
          <w:rFonts w:hint="default" w:ascii="Times New Roman" w:hAnsi="Times New Roman" w:cs="Times New Roman"/>
          <w:i/>
          <w:color w:val="auto"/>
          <w:lang w:val="en-GB"/>
        </w:rPr>
        <w:t>Figure 1. Maximum tree height distribution of the 906 trees extracted from the 906 airborne lidar transects distributed across the Brazilian Amazon.</w:t>
      </w:r>
    </w:p>
    <w:p>
      <w:pPr>
        <w:pStyle w:val="43"/>
        <w:spacing w:line="480" w:lineRule="auto"/>
        <w:jc w:val="center"/>
        <w:rPr>
          <w:rFonts w:hint="default" w:ascii="Times New Roman" w:hAnsi="Times New Roman" w:cs="Times New Roman"/>
          <w:color w:val="auto"/>
          <w:lang w:val="pt-BR"/>
        </w:rPr>
      </w:pPr>
    </w:p>
    <w:p>
      <w:pPr>
        <w:pStyle w:val="41"/>
        <w:spacing w:line="480" w:lineRule="auto"/>
        <w:rPr>
          <w:rFonts w:hint="default" w:ascii="Times New Roman" w:hAnsi="Times New Roman" w:cs="Times New Roman"/>
          <w:color w:val="auto"/>
        </w:rPr>
      </w:pPr>
      <w:r>
        <w:rPr>
          <w:rFonts w:hint="default" w:ascii="Times New Roman" w:hAnsi="Times New Roman" w:cs="Times New Roman"/>
          <w:color w:val="auto"/>
          <w:lang w:val="en-GB"/>
        </w:rPr>
        <w:t xml:space="preserve">Figure 2. </w:t>
      </w:r>
      <w:r>
        <w:rPr>
          <w:rFonts w:hint="default" w:ascii="Times New Roman" w:hAnsi="Times New Roman" w:cs="Times New Roman"/>
          <w:color w:val="auto"/>
        </w:rPr>
        <w:t xml:space="preserve">Maps of the Brazilian Amazon and biogeographic regions showing the location of </w:t>
      </w:r>
      <w:r>
        <w:rPr>
          <w:rFonts w:hint="default" w:ascii="Times New Roman" w:hAnsi="Times New Roman" w:cs="Times New Roman"/>
          <w:color w:val="auto"/>
          <w:lang w:val="en-GB"/>
        </w:rPr>
        <w:t xml:space="preserve">transects considering height thresholds: (a) </w:t>
      </w:r>
      <w:r>
        <w:rPr>
          <w:rFonts w:hint="default" w:ascii="Times New Roman" w:hAnsi="Times New Roman" w:cs="Times New Roman"/>
          <w:color w:val="auto"/>
        </w:rPr>
        <w:t xml:space="preserve">50 m, (b) 60 m, (c) 70 m, and (d) 80 m. Black circles indicate </w:t>
      </w:r>
      <w:r>
        <w:rPr>
          <w:rFonts w:hint="default" w:ascii="Times New Roman" w:hAnsi="Times New Roman" w:cs="Times New Roman"/>
          <w:color w:val="auto"/>
          <w:lang w:val="en-GB"/>
        </w:rPr>
        <w:t>transects with trees taller than the threshold, white circles indicate remaining transects</w:t>
      </w:r>
      <w:r>
        <w:rPr>
          <w:rFonts w:hint="default" w:ascii="Times New Roman" w:hAnsi="Times New Roman" w:cs="Times New Roman"/>
          <w:color w:val="auto"/>
        </w:rPr>
        <w:t xml:space="preserve">. </w:t>
      </w:r>
    </w:p>
    <w:p>
      <w:pPr>
        <w:pStyle w:val="41"/>
        <w:spacing w:line="480" w:lineRule="auto"/>
        <w:rPr>
          <w:rFonts w:hint="default" w:ascii="Times New Roman" w:hAnsi="Times New Roman" w:cs="Times New Roman"/>
          <w:color w:val="auto"/>
        </w:rPr>
      </w:pPr>
    </w:p>
    <w:p>
      <w:pPr>
        <w:pStyle w:val="41"/>
        <w:spacing w:line="480" w:lineRule="auto"/>
        <w:rPr>
          <w:rFonts w:hint="default" w:ascii="Times New Roman" w:hAnsi="Times New Roman" w:cs="Times New Roman"/>
          <w:i w:val="0"/>
          <w:iCs/>
          <w:color w:val="auto"/>
        </w:rPr>
      </w:pPr>
      <w:r>
        <w:rPr>
          <w:rFonts w:hint="default" w:ascii="Times New Roman" w:hAnsi="Times New Roman" w:cs="Times New Roman"/>
          <w:i w:val="0"/>
          <w:iCs/>
          <w:color w:val="auto"/>
        </w:rPr>
        <w:t>The variables with the most explanatory power (based on increase in accuracy) in the random forests model were (1</w:t>
      </w:r>
      <w:r>
        <w:rPr>
          <w:rFonts w:hint="default" w:ascii="Times New Roman" w:hAnsi="Times New Roman" w:cs="Times New Roman"/>
          <w:i w:val="0"/>
          <w:iCs/>
          <w:color w:val="auto"/>
          <w:vertAlign w:val="superscript"/>
        </w:rPr>
        <w:t>st</w:t>
      </w:r>
      <w:r>
        <w:rPr>
          <w:rFonts w:hint="default" w:ascii="Times New Roman" w:hAnsi="Times New Roman" w:cs="Times New Roman"/>
          <w:i w:val="0"/>
          <w:iCs/>
          <w:color w:val="auto"/>
        </w:rPr>
        <w:t>) the number of clear days, followed by (2</w:t>
      </w:r>
      <w:r>
        <w:rPr>
          <w:rFonts w:hint="default" w:ascii="Times New Roman" w:hAnsi="Times New Roman" w:cs="Times New Roman"/>
          <w:i w:val="0"/>
          <w:iCs/>
          <w:color w:val="auto"/>
          <w:vertAlign w:val="superscript"/>
        </w:rPr>
        <w:t>nd</w:t>
      </w:r>
      <w:r>
        <w:rPr>
          <w:rFonts w:hint="default" w:ascii="Times New Roman" w:hAnsi="Times New Roman" w:cs="Times New Roman"/>
          <w:i w:val="0"/>
          <w:iCs/>
          <w:color w:val="auto"/>
        </w:rPr>
        <w:t>) clay content in the soil and (3</w:t>
      </w:r>
      <w:r>
        <w:rPr>
          <w:rFonts w:hint="default" w:ascii="Times New Roman" w:hAnsi="Times New Roman" w:cs="Times New Roman"/>
          <w:i w:val="0"/>
          <w:iCs/>
          <w:color w:val="auto"/>
          <w:vertAlign w:val="superscript"/>
        </w:rPr>
        <w:t>rd</w:t>
      </w:r>
      <w:r>
        <w:rPr>
          <w:rFonts w:hint="default" w:ascii="Times New Roman" w:hAnsi="Times New Roman" w:cs="Times New Roman"/>
          <w:i w:val="0"/>
          <w:iCs/>
          <w:color w:val="auto"/>
        </w:rPr>
        <w:t>) elevation. The difference between the 4</w:t>
      </w:r>
      <w:r>
        <w:rPr>
          <w:rFonts w:hint="default" w:ascii="Times New Roman" w:hAnsi="Times New Roman" w:cs="Times New Roman"/>
          <w:i w:val="0"/>
          <w:iCs/>
          <w:color w:val="auto"/>
          <w:vertAlign w:val="superscript"/>
        </w:rPr>
        <w:t>th</w:t>
      </w:r>
      <w:r>
        <w:rPr>
          <w:rFonts w:hint="default" w:ascii="Times New Roman" w:hAnsi="Times New Roman" w:cs="Times New Roman"/>
          <w:i w:val="0"/>
          <w:iCs/>
          <w:color w:val="auto"/>
        </w:rPr>
        <w:t xml:space="preserve"> and the 15</w:t>
      </w:r>
      <w:r>
        <w:rPr>
          <w:rFonts w:hint="default" w:ascii="Times New Roman" w:hAnsi="Times New Roman" w:cs="Times New Roman"/>
          <w:i w:val="0"/>
          <w:iCs/>
          <w:color w:val="auto"/>
          <w:vertAlign w:val="superscript"/>
        </w:rPr>
        <w:t>th</w:t>
      </w:r>
      <w:r>
        <w:rPr>
          <w:rFonts w:hint="default" w:ascii="Times New Roman" w:hAnsi="Times New Roman" w:cs="Times New Roman"/>
          <w:i w:val="0"/>
          <w:iCs/>
          <w:color w:val="auto"/>
        </w:rPr>
        <w:t xml:space="preserve"> positions of the importance rank was less than 6 units, ranging from 22.4 to 15.6. The variable soil water content (16</w:t>
      </w:r>
      <w:r>
        <w:rPr>
          <w:rFonts w:hint="default" w:ascii="Times New Roman" w:hAnsi="Times New Roman" w:cs="Times New Roman"/>
          <w:i w:val="0"/>
          <w:iCs/>
          <w:color w:val="auto"/>
          <w:vertAlign w:val="superscript"/>
        </w:rPr>
        <w:t>th</w:t>
      </w:r>
      <w:r>
        <w:rPr>
          <w:rFonts w:hint="default" w:ascii="Times New Roman" w:hAnsi="Times New Roman" w:cs="Times New Roman"/>
          <w:i w:val="0"/>
          <w:iCs/>
          <w:color w:val="auto"/>
        </w:rPr>
        <w:t>) was the weakest predictor (Table 1). Predictor variable importance could also be measured by an alternative</w:t>
      </w:r>
      <w:r>
        <w:rPr>
          <w:rFonts w:hint="default" w:ascii="Times New Roman" w:hAnsi="Times New Roman" w:cs="Times New Roman"/>
          <w:i w:val="0"/>
          <w:iCs/>
          <w:color w:val="auto"/>
          <w:lang w:val="en-US"/>
        </w:rPr>
        <w:t xml:space="preserve"> metric node purity that generally correlated with the increase in accuracy</w:t>
      </w:r>
      <w:r>
        <w:rPr>
          <w:rFonts w:hint="default" w:ascii="Times New Roman" w:hAnsi="Times New Roman" w:cs="Times New Roman"/>
          <w:i w:val="0"/>
          <w:iCs/>
          <w:color w:val="auto"/>
          <w:lang w:val="pt-BR"/>
        </w:rPr>
        <w:t xml:space="preserve"> </w:t>
      </w:r>
      <w:r>
        <w:rPr>
          <w:rFonts w:hint="default" w:ascii="Times New Roman" w:hAnsi="Times New Roman" w:cs="Times New Roman"/>
          <w:i w:val="0"/>
          <w:iCs/>
          <w:color w:val="auto"/>
        </w:rPr>
        <w:t>(</w:t>
      </w:r>
      <w:r>
        <w:rPr>
          <w:rFonts w:hint="default" w:ascii="Times New Roman" w:hAnsi="Times New Roman" w:cs="Times New Roman"/>
          <w:i w:val="0"/>
          <w:iCs/>
          <w:color w:val="auto"/>
          <w:lang w:val="en-GB"/>
        </w:rPr>
        <w:t>Supporting Figure 2</w:t>
      </w:r>
      <w:r>
        <w:rPr>
          <w:rFonts w:hint="default" w:ascii="Times New Roman" w:hAnsi="Times New Roman" w:cs="Times New Roman"/>
          <w:i w:val="0"/>
          <w:iCs/>
          <w:color w:val="auto"/>
        </w:rPr>
        <w:t>).</w:t>
      </w:r>
      <w:r>
        <w:rPr>
          <w:rFonts w:hint="default" w:ascii="Times New Roman" w:hAnsi="Times New Roman" w:cs="Times New Roman"/>
          <w:i w:val="0"/>
          <w:iCs/>
          <w:color w:val="auto"/>
          <w:lang w:val="en-GB"/>
        </w:rPr>
        <w:t xml:space="preserve"> </w:t>
      </w:r>
    </w:p>
    <w:p>
      <w:pPr>
        <w:pStyle w:val="3"/>
        <w:spacing w:line="480" w:lineRule="auto"/>
        <w:rPr>
          <w:rFonts w:hint="default" w:ascii="Times New Roman" w:hAnsi="Times New Roman" w:cs="Times New Roman"/>
          <w:color w:val="auto"/>
        </w:rPr>
      </w:pPr>
      <w:r>
        <w:rPr>
          <w:rFonts w:hint="default" w:ascii="Times New Roman" w:hAnsi="Times New Roman" w:cs="Times New Roman"/>
          <w:color w:val="auto"/>
        </w:rPr>
        <w:t>The random forest model obtained MAE = 3.62 m, RMSE = 4.92 m, and R² = 0.735</w:t>
      </w:r>
      <w:r>
        <w:rPr>
          <w:rFonts w:hint="default" w:ascii="Times New Roman" w:hAnsi="Times New Roman" w:cs="Times New Roman"/>
          <w:color w:val="auto"/>
          <w:lang w:val="en-GB"/>
        </w:rPr>
        <w:t xml:space="preserve"> (observed versus predicted height plot is shown in </w:t>
      </w:r>
      <w:r>
        <w:rPr>
          <w:rFonts w:hint="default" w:ascii="Times New Roman" w:hAnsi="Times New Roman" w:cs="Times New Roman"/>
          <w:iCs/>
          <w:color w:val="auto"/>
          <w:lang w:val="en-GB"/>
        </w:rPr>
        <w:t>Supporting Figure 3</w:t>
      </w:r>
      <w:r>
        <w:rPr>
          <w:rFonts w:hint="default" w:ascii="Times New Roman" w:hAnsi="Times New Roman" w:cs="Times New Roman"/>
          <w:iCs/>
          <w:color w:val="auto"/>
          <w:lang w:val="pt-BR"/>
        </w:rPr>
        <w:t xml:space="preserve">; the R object is available to download in </w:t>
      </w:r>
      <w:r>
        <w:rPr>
          <w:rFonts w:hint="default" w:ascii="Times New Roman" w:hAnsi="Times New Roman" w:cs="Times New Roman"/>
          <w:color w:val="auto"/>
          <w:lang w:val="en-US"/>
        </w:rPr>
        <w:t>https://doi.org/</w:t>
      </w:r>
      <w:r>
        <w:rPr>
          <w:rFonts w:hint="default" w:ascii="Times New Roman" w:hAnsi="Times New Roman" w:cs="Times New Roman"/>
          <w:iCs/>
          <w:color w:val="auto"/>
          <w:lang w:val="pt-BR"/>
        </w:rPr>
        <w:t>10.5281/zenodo.4061838</w:t>
      </w:r>
      <w:r>
        <w:rPr>
          <w:rFonts w:hint="default" w:ascii="Times New Roman" w:hAnsi="Times New Roman" w:cs="Times New Roman"/>
          <w:iCs/>
          <w:color w:val="auto"/>
          <w:lang w:val="en-GB"/>
        </w:rPr>
        <w:t>)</w:t>
      </w:r>
      <w:r>
        <w:rPr>
          <w:rFonts w:hint="default" w:ascii="Times New Roman" w:hAnsi="Times New Roman" w:cs="Times New Roman"/>
          <w:color w:val="auto"/>
        </w:rPr>
        <w:t>.  Mapped across the Brazilian Amazon the model predicted</w:t>
      </w:r>
      <w:r>
        <w:rPr>
          <w:rFonts w:hint="default" w:ascii="Times New Roman" w:hAnsi="Times New Roman" w:cs="Times New Roman"/>
          <w:color w:val="auto"/>
          <w:lang w:val="en-GB"/>
        </w:rPr>
        <w:t xml:space="preserve"> </w:t>
      </w:r>
      <w:r>
        <w:rPr>
          <w:rFonts w:hint="default" w:ascii="Times New Roman" w:hAnsi="Times New Roman" w:cs="Times New Roman"/>
          <w:color w:val="auto"/>
        </w:rPr>
        <w:t xml:space="preserve">maximum tree height </w:t>
      </w:r>
      <w:r>
        <w:rPr>
          <w:rFonts w:hint="default" w:ascii="Times New Roman" w:hAnsi="Times New Roman" w:cs="Times New Roman"/>
          <w:iCs/>
          <w:color w:val="auto"/>
          <w:lang w:val="en-GB"/>
        </w:rPr>
        <w:t xml:space="preserve">above 70 meters in 56,747 km² (1.03% of the area). Those regions are concentrated in the Eastern Amazon, with trees achieving the greatest heights in the </w:t>
      </w:r>
      <w:r>
        <w:rPr>
          <w:rFonts w:hint="default" w:ascii="Times New Roman" w:hAnsi="Times New Roman" w:cs="Times New Roman"/>
          <w:iCs/>
          <w:color w:val="auto"/>
          <w:lang w:val="en-US"/>
        </w:rPr>
        <w:t>northeastern</w:t>
      </w:r>
      <w:r>
        <w:rPr>
          <w:rFonts w:hint="default" w:ascii="Times New Roman" w:hAnsi="Times New Roman" w:cs="Times New Roman"/>
          <w:iCs/>
          <w:color w:val="auto"/>
          <w:lang w:val="en-GB"/>
        </w:rPr>
        <w:t xml:space="preserve"> portion of the Roraima biogeographic region </w:t>
      </w:r>
      <w:r>
        <w:rPr>
          <w:rFonts w:hint="default" w:ascii="Times New Roman" w:hAnsi="Times New Roman" w:cs="Times New Roman"/>
          <w:color w:val="auto"/>
          <w:lang w:val="en-GB"/>
        </w:rPr>
        <w:t>(Fig. 3)</w:t>
      </w:r>
      <w:r>
        <w:rPr>
          <w:rFonts w:hint="default" w:ascii="Times New Roman" w:hAnsi="Times New Roman" w:cs="Times New Roman"/>
          <w:iCs/>
          <w:color w:val="auto"/>
          <w:lang w:val="en-GB"/>
        </w:rPr>
        <w:t>. </w:t>
      </w:r>
      <w:r>
        <w:rPr>
          <w:rFonts w:hint="default" w:ascii="Times New Roman" w:hAnsi="Times New Roman" w:cs="Times New Roman"/>
          <w:color w:val="auto"/>
        </w:rPr>
        <w:t xml:space="preserve"> </w:t>
      </w:r>
    </w:p>
    <w:p>
      <w:pPr>
        <w:pStyle w:val="3"/>
        <w:spacing w:line="480" w:lineRule="auto"/>
        <w:rPr>
          <w:rFonts w:hint="default" w:ascii="Times New Roman" w:hAnsi="Times New Roman" w:cs="Times New Roman"/>
          <w:color w:val="auto"/>
        </w:rPr>
      </w:pPr>
      <w:r>
        <w:rPr>
          <w:rFonts w:hint="default" w:ascii="Times New Roman" w:hAnsi="Times New Roman" w:cs="Times New Roman"/>
          <w:color w:val="auto"/>
        </w:rPr>
        <w:t>The lidar sampling design included old-growth, degraded and second-growth forests often mixed in the same transect. Given the difficulties to accurately classify forest types and the mixture of forest types within transects, we modeled all transects including second-growth and degraded forests. In order to explore the potential effect of forest degradation, we repeated the random forest model after removing low values of FAPAR (&lt; 80%) that are associated with degraded forests and anthropogenic regions - eliminating 133 transects. The spatial distributions for maximum tree height persisted after removing these potential anthropogenic effects.</w:t>
      </w:r>
      <w:r>
        <w:rPr>
          <w:rFonts w:hint="default" w:ascii="Times New Roman" w:hAnsi="Times New Roman" w:cs="Times New Roman"/>
          <w:color w:val="auto"/>
          <w:lang w:val="pt-BR"/>
        </w:rPr>
        <w:t xml:space="preserve"> </w:t>
      </w:r>
      <w:r>
        <w:rPr>
          <w:rFonts w:hint="default" w:ascii="Times New Roman" w:hAnsi="Times New Roman" w:cs="Times New Roman"/>
          <w:color w:val="auto"/>
        </w:rPr>
        <w:t xml:space="preserve">Variable importance was similar and consistent (Supporting Table 1). </w:t>
      </w:r>
    </w:p>
    <w:p>
      <w:pPr>
        <w:pStyle w:val="43"/>
        <w:spacing w:line="480" w:lineRule="auto"/>
        <w:jc w:val="center"/>
        <w:rPr>
          <w:rFonts w:hint="default" w:ascii="Times New Roman" w:hAnsi="Times New Roman" w:cs="Times New Roman"/>
          <w:color w:val="auto"/>
          <w:lang w:val="pt-BR"/>
        </w:rPr>
      </w:pPr>
    </w:p>
    <w:p>
      <w:pPr>
        <w:pStyle w:val="41"/>
        <w:spacing w:line="480" w:lineRule="auto"/>
        <w:rPr>
          <w:rFonts w:hint="default" w:ascii="Times New Roman" w:hAnsi="Times New Roman" w:cs="Times New Roman"/>
          <w:color w:val="auto"/>
        </w:rPr>
      </w:pPr>
      <w:r>
        <w:rPr>
          <w:rFonts w:hint="default" w:ascii="Times New Roman" w:hAnsi="Times New Roman" w:cs="Times New Roman"/>
          <w:color w:val="auto"/>
          <w:lang w:val="en-GB"/>
        </w:rPr>
        <w:t xml:space="preserve">Figure 3. </w:t>
      </w:r>
      <w:r>
        <w:rPr>
          <w:rFonts w:hint="default" w:ascii="Times New Roman" w:hAnsi="Times New Roman" w:cs="Times New Roman"/>
          <w:color w:val="auto"/>
          <w:lang w:val="en-US"/>
        </w:rPr>
        <w:t>The m</w:t>
      </w:r>
      <w:r>
        <w:rPr>
          <w:rFonts w:hint="default" w:ascii="Times New Roman" w:hAnsi="Times New Roman" w:cs="Times New Roman"/>
          <w:color w:val="auto"/>
        </w:rPr>
        <w:t xml:space="preserve">aximum tree height distribution </w:t>
      </w:r>
      <w:r>
        <w:rPr>
          <w:rFonts w:hint="default" w:ascii="Times New Roman" w:hAnsi="Times New Roman" w:cs="Times New Roman"/>
          <w:color w:val="auto"/>
          <w:lang w:val="en-US"/>
        </w:rPr>
        <w:t xml:space="preserve">estimated by the </w:t>
      </w:r>
      <w:r>
        <w:rPr>
          <w:rFonts w:hint="default" w:ascii="Times New Roman" w:hAnsi="Times New Roman" w:cs="Times New Roman"/>
          <w:color w:val="auto"/>
        </w:rPr>
        <w:t>r</w:t>
      </w:r>
      <w:r>
        <w:rPr>
          <w:rFonts w:hint="default" w:ascii="Times New Roman" w:hAnsi="Times New Roman" w:cs="Times New Roman"/>
          <w:color w:val="auto"/>
          <w:lang w:val="en-US"/>
        </w:rPr>
        <w:t xml:space="preserve">andom </w:t>
      </w:r>
      <w:r>
        <w:rPr>
          <w:rFonts w:hint="default" w:ascii="Times New Roman" w:hAnsi="Times New Roman" w:cs="Times New Roman"/>
          <w:color w:val="auto"/>
        </w:rPr>
        <w:t>f</w:t>
      </w:r>
      <w:r>
        <w:rPr>
          <w:rFonts w:hint="default" w:ascii="Times New Roman" w:hAnsi="Times New Roman" w:cs="Times New Roman"/>
          <w:color w:val="auto"/>
          <w:lang w:val="en-US"/>
        </w:rPr>
        <w:t>orest</w:t>
      </w:r>
      <w:r>
        <w:rPr>
          <w:rFonts w:hint="default" w:ascii="Times New Roman" w:hAnsi="Times New Roman" w:cs="Times New Roman"/>
          <w:color w:val="auto"/>
        </w:rPr>
        <w:t>s</w:t>
      </w:r>
      <w:r>
        <w:rPr>
          <w:rFonts w:hint="default" w:ascii="Times New Roman" w:hAnsi="Times New Roman" w:cs="Times New Roman"/>
          <w:color w:val="auto"/>
          <w:lang w:val="en-US"/>
        </w:rPr>
        <w:t xml:space="preserve"> model based on environmental variables. The map is available at https://doi.org/10.5281/zenodo.4036988</w:t>
      </w:r>
      <w:r>
        <w:rPr>
          <w:rFonts w:hint="default" w:ascii="Times New Roman" w:hAnsi="Times New Roman" w:cs="Times New Roman"/>
          <w:color w:val="auto"/>
        </w:rPr>
        <w:t xml:space="preserve">.   </w:t>
      </w:r>
    </w:p>
    <w:p>
      <w:pPr>
        <w:pStyle w:val="41"/>
        <w:spacing w:line="480" w:lineRule="auto"/>
        <w:rPr>
          <w:rFonts w:hint="default" w:ascii="Times New Roman" w:hAnsi="Times New Roman" w:cs="Times New Roman"/>
          <w:color w:val="auto"/>
        </w:rPr>
      </w:pPr>
    </w:p>
    <w:p>
      <w:pPr>
        <w:pStyle w:val="3"/>
        <w:spacing w:line="480" w:lineRule="auto"/>
        <w:rPr>
          <w:rFonts w:hint="default" w:ascii="Times New Roman" w:hAnsi="Times New Roman" w:cs="Times New Roman"/>
          <w:color w:val="auto"/>
        </w:rPr>
      </w:pPr>
      <w:r>
        <w:rPr>
          <w:rFonts w:hint="default" w:ascii="Times New Roman" w:hAnsi="Times New Roman" w:cs="Times New Roman"/>
          <w:color w:val="auto"/>
        </w:rPr>
        <w:t>The number of clear days was the strongest predictor of maximum height (Table </w:t>
      </w:r>
      <w:r>
        <w:rPr>
          <w:rFonts w:hint="default" w:ascii="Times New Roman" w:hAnsi="Times New Roman" w:cs="Times New Roman"/>
          <w:color w:val="auto"/>
          <w:lang w:val="en-GB"/>
        </w:rPr>
        <w:t>1</w:t>
      </w:r>
      <w:r>
        <w:rPr>
          <w:rFonts w:hint="default" w:ascii="Times New Roman" w:hAnsi="Times New Roman" w:cs="Times New Roman"/>
          <w:color w:val="auto"/>
        </w:rPr>
        <w:t>). The shape of this relation resembles a step function (Fig. </w:t>
      </w:r>
      <w:r>
        <w:rPr>
          <w:rFonts w:hint="default" w:ascii="Times New Roman" w:hAnsi="Times New Roman" w:cs="Times New Roman"/>
          <w:color w:val="auto"/>
          <w:lang w:val="en-GB"/>
        </w:rPr>
        <w:t>4</w:t>
      </w:r>
      <w:r>
        <w:rPr>
          <w:rFonts w:hint="default" w:ascii="Times New Roman" w:hAnsi="Times New Roman" w:cs="Times New Roman"/>
          <w:color w:val="auto"/>
        </w:rPr>
        <w:t>), in which regions with the number of clear days below 130 days per year support tall trees, with an abrupt decline in maximum height above this level. An increase in soil clay content from 20% to 40% translated into a 7 m increase in maximum height.  Elevation was also a key predictor of tree height, with low-lying forests growing 7 m lower than trees in terrains above 40 m above sea level. </w:t>
      </w:r>
      <w:r>
        <w:rPr>
          <w:rFonts w:hint="default" w:ascii="Times New Roman" w:hAnsi="Times New Roman" w:cs="Times New Roman"/>
          <w:color w:val="auto"/>
          <w:lang w:val="pt-PT"/>
        </w:rPr>
        <w:t xml:space="preserve"> </w:t>
      </w:r>
      <w:r>
        <w:rPr>
          <w:rFonts w:hint="default" w:ascii="Times New Roman" w:hAnsi="Times New Roman" w:cs="Times New Roman"/>
          <w:color w:val="auto"/>
        </w:rPr>
        <w:t>Our results also demonstrate that mean annual precipitation was a key factor related to maximum height, with a tolerance curve peaking at around 2,300 mm yr</w:t>
      </w:r>
      <w:r>
        <w:rPr>
          <w:rFonts w:hint="default" w:ascii="Times New Roman" w:hAnsi="Times New Roman" w:cs="Times New Roman"/>
          <w:color w:val="auto"/>
          <w:vertAlign w:val="superscript"/>
        </w:rPr>
        <w:t>-1</w:t>
      </w:r>
      <w:r>
        <w:rPr>
          <w:rFonts w:hint="default" w:ascii="Times New Roman" w:hAnsi="Times New Roman" w:cs="Times New Roman"/>
          <w:color w:val="auto"/>
        </w:rPr>
        <w:t> as optimal annual precipitation across the Brazilian Amazon. In comparison to these areas, we observe a 4 m decline in maximum tree height in regions with annual precipitation below 1,500 mm yr</w:t>
      </w:r>
      <w:r>
        <w:rPr>
          <w:rFonts w:hint="default" w:ascii="Times New Roman" w:hAnsi="Times New Roman" w:cs="Times New Roman"/>
          <w:color w:val="auto"/>
          <w:vertAlign w:val="superscript"/>
        </w:rPr>
        <w:t>-1</w:t>
      </w:r>
      <w:r>
        <w:rPr>
          <w:rFonts w:hint="default" w:ascii="Times New Roman" w:hAnsi="Times New Roman" w:cs="Times New Roman"/>
          <w:color w:val="auto"/>
        </w:rPr>
        <w:t xml:space="preserve"> or above 3,000 mm yr</w:t>
      </w:r>
      <w:r>
        <w:rPr>
          <w:rFonts w:hint="default" w:ascii="Times New Roman" w:hAnsi="Times New Roman" w:cs="Times New Roman"/>
          <w:color w:val="auto"/>
          <w:vertAlign w:val="superscript"/>
        </w:rPr>
        <w:t>-1</w:t>
      </w:r>
      <w:r>
        <w:rPr>
          <w:rFonts w:hint="default" w:ascii="Times New Roman" w:hAnsi="Times New Roman" w:cs="Times New Roman"/>
          <w:color w:val="auto"/>
        </w:rPr>
        <w:t>. From the intermediate importance variables, we highlight the zonal velocity (u-speed) and FAPAR influencing height variation in ranges around 6 m.              </w:t>
      </w:r>
    </w:p>
    <w:p>
      <w:pPr>
        <w:pStyle w:val="43"/>
        <w:spacing w:line="480" w:lineRule="auto"/>
        <w:jc w:val="center"/>
        <w:rPr>
          <w:rFonts w:hint="default" w:ascii="Times New Roman" w:hAnsi="Times New Roman" w:cs="Times New Roman"/>
          <w:color w:val="auto"/>
          <w:lang w:val="pt-BR"/>
        </w:rPr>
      </w:pPr>
    </w:p>
    <w:p>
      <w:pPr>
        <w:pStyle w:val="41"/>
        <w:spacing w:line="480" w:lineRule="auto"/>
        <w:rPr>
          <w:rFonts w:hint="default" w:ascii="Times New Roman" w:hAnsi="Times New Roman" w:cs="Times New Roman"/>
          <w:color w:val="auto"/>
          <w:lang w:val="pt-BR"/>
        </w:rPr>
      </w:pPr>
      <w:r>
        <w:rPr>
          <w:rFonts w:hint="default" w:ascii="Times New Roman" w:hAnsi="Times New Roman" w:cs="Times New Roman"/>
          <w:color w:val="auto"/>
          <w:lang w:val="en-GB"/>
        </w:rPr>
        <w:t xml:space="preserve">Figure 4. </w:t>
      </w:r>
      <w:r>
        <w:rPr>
          <w:rFonts w:hint="default" w:ascii="Times New Roman" w:hAnsi="Times New Roman" w:cs="Times New Roman"/>
          <w:color w:val="auto"/>
          <w:lang w:val="en-US"/>
        </w:rPr>
        <w:t>The marginal plot obtained for each environmental variable in the random forests model</w:t>
      </w:r>
      <w:r>
        <w:rPr>
          <w:rFonts w:hint="default" w:ascii="Times New Roman" w:hAnsi="Times New Roman" w:cs="Times New Roman"/>
          <w:color w:val="auto"/>
          <w:lang w:val="en-GB"/>
        </w:rPr>
        <w:t>, keeping other variables constant at the average value.</w:t>
      </w:r>
      <w:r>
        <w:rPr>
          <w:rFonts w:hint="default" w:ascii="Times New Roman" w:hAnsi="Times New Roman" w:cs="Times New Roman"/>
          <w:color w:val="auto"/>
          <w:lang w:val="pt-BR"/>
        </w:rPr>
        <w:t xml:space="preserve"> </w:t>
      </w:r>
    </w:p>
    <w:p>
      <w:pPr>
        <w:pStyle w:val="41"/>
        <w:spacing w:line="480" w:lineRule="auto"/>
        <w:rPr>
          <w:rFonts w:hint="default" w:ascii="Times New Roman" w:hAnsi="Times New Roman" w:cs="Times New Roman"/>
          <w:color w:val="auto"/>
          <w:lang w:val="pt-BR"/>
        </w:rPr>
      </w:pPr>
    </w:p>
    <w:p>
      <w:pPr>
        <w:pStyle w:val="3"/>
        <w:spacing w:line="480" w:lineRule="auto"/>
        <w:rPr>
          <w:rFonts w:hint="default" w:ascii="Times New Roman" w:hAnsi="Times New Roman" w:cs="Times New Roman"/>
          <w:color w:val="auto"/>
        </w:rPr>
      </w:pPr>
      <w:r>
        <w:rPr>
          <w:rFonts w:hint="default" w:ascii="Times New Roman" w:hAnsi="Times New Roman" w:cs="Times New Roman"/>
          <w:color w:val="auto"/>
        </w:rPr>
        <w:t xml:space="preserve">The results of the MaxEnt model focus on the </w:t>
      </w:r>
      <w:r>
        <w:rPr>
          <w:rFonts w:hint="default" w:ascii="Times New Roman" w:hAnsi="Times New Roman" w:cs="Times New Roman"/>
          <w:color w:val="auto"/>
          <w:lang w:val="en-GB"/>
        </w:rPr>
        <w:t xml:space="preserve">occurrence </w:t>
      </w:r>
      <w:r>
        <w:rPr>
          <w:rFonts w:hint="default" w:ascii="Times New Roman" w:hAnsi="Times New Roman" w:cs="Times New Roman"/>
          <w:color w:val="auto"/>
        </w:rPr>
        <w:t>of giant trees taller than 70</w:t>
      </w:r>
      <w:r>
        <w:rPr>
          <w:rFonts w:hint="default" w:ascii="Times New Roman" w:hAnsi="Times New Roman" w:cs="Times New Roman"/>
          <w:color w:val="auto"/>
          <w:lang w:val="pt-BR"/>
        </w:rPr>
        <w:t xml:space="preserve"> (</w:t>
      </w:r>
      <w:r>
        <w:rPr>
          <w:rFonts w:hint="default" w:ascii="Times New Roman" w:hAnsi="Times New Roman" w:cs="Times New Roman"/>
          <w:iCs/>
          <w:color w:val="auto"/>
          <w:lang w:val="pt-BR"/>
        </w:rPr>
        <w:t xml:space="preserve">the R object is available to download in </w:t>
      </w:r>
      <w:r>
        <w:rPr>
          <w:rFonts w:hint="default" w:ascii="Times New Roman" w:hAnsi="Times New Roman" w:cs="Times New Roman"/>
          <w:color w:val="auto"/>
          <w:lang w:val="en-US"/>
        </w:rPr>
        <w:t>https://doi.org/</w:t>
      </w:r>
      <w:r>
        <w:rPr>
          <w:rFonts w:hint="default" w:ascii="Times New Roman" w:hAnsi="Times New Roman" w:cs="Times New Roman"/>
          <w:iCs/>
          <w:color w:val="auto"/>
          <w:lang w:val="pt-BR"/>
        </w:rPr>
        <w:t>10.5281/zenodo.4066653</w:t>
      </w:r>
      <w:r>
        <w:rPr>
          <w:rFonts w:hint="default" w:ascii="Times New Roman" w:hAnsi="Times New Roman" w:cs="Times New Roman"/>
          <w:iCs/>
          <w:color w:val="auto"/>
          <w:lang w:val="en-GB"/>
        </w:rPr>
        <w:t>)</w:t>
      </w:r>
      <w:r>
        <w:rPr>
          <w:rFonts w:hint="default" w:ascii="Times New Roman" w:hAnsi="Times New Roman" w:cs="Times New Roman"/>
          <w:color w:val="auto"/>
        </w:rPr>
        <w:t xml:space="preserve">. The giant tall trees </w:t>
      </w:r>
      <w:r>
        <w:rPr>
          <w:rFonts w:hint="default" w:ascii="Times New Roman" w:hAnsi="Times New Roman" w:cs="Times New Roman"/>
          <w:color w:val="auto"/>
          <w:lang w:val="en-GB"/>
        </w:rPr>
        <w:t>were found in conditions</w:t>
      </w:r>
      <w:r>
        <w:rPr>
          <w:rFonts w:hint="default" w:ascii="Times New Roman" w:hAnsi="Times New Roman" w:cs="Times New Roman"/>
          <w:color w:val="auto"/>
        </w:rPr>
        <w:t xml:space="preserve"> characterized by a much smaller set of environmental variables that drove the large-scale patterns of maximum height</w:t>
      </w:r>
      <w:r>
        <w:rPr>
          <w:rFonts w:hint="default" w:ascii="Times New Roman" w:hAnsi="Times New Roman" w:cs="Times New Roman"/>
          <w:color w:val="auto"/>
          <w:lang w:val="pt-BR"/>
        </w:rPr>
        <w:t xml:space="preserve"> </w:t>
      </w:r>
      <w:r>
        <w:rPr>
          <w:rFonts w:hint="default" w:ascii="Times New Roman" w:hAnsi="Times New Roman" w:cs="Times New Roman"/>
          <w:color w:val="auto"/>
          <w:lang w:val="en-GB"/>
        </w:rPr>
        <w:t>(Fig. 5)</w:t>
      </w:r>
      <w:r>
        <w:rPr>
          <w:rFonts w:hint="default" w:ascii="Times New Roman" w:hAnsi="Times New Roman" w:cs="Times New Roman"/>
          <w:color w:val="auto"/>
        </w:rPr>
        <w:t xml:space="preserve">. The maximum entropy model shows that the occurrence is dominated by wind speed (relative importance of 67.7 %). The second most important driver of tall tree </w:t>
      </w:r>
      <w:r>
        <w:rPr>
          <w:rFonts w:hint="default" w:ascii="Times New Roman" w:hAnsi="Times New Roman" w:cs="Times New Roman"/>
          <w:color w:val="auto"/>
          <w:lang w:val="en-GB"/>
        </w:rPr>
        <w:t xml:space="preserve">occurrence </w:t>
      </w:r>
      <w:r>
        <w:rPr>
          <w:rFonts w:hint="default" w:ascii="Times New Roman" w:hAnsi="Times New Roman" w:cs="Times New Roman"/>
          <w:color w:val="auto"/>
        </w:rPr>
        <w:t>was the elevation above sea level (relative importance of 12.3 %). The resulting map of predicted occurrence of the tallest trees in the Amazon from the MaxEnt model shows that the probability of maximum tree height occurrence is highest in northeastern Amazon (Fig. </w:t>
      </w:r>
      <w:r>
        <w:rPr>
          <w:rFonts w:hint="default" w:ascii="Times New Roman" w:hAnsi="Times New Roman" w:cs="Times New Roman"/>
          <w:color w:val="auto"/>
          <w:lang w:val="en-GB"/>
        </w:rPr>
        <w:t>6</w:t>
      </w:r>
      <w:r>
        <w:rPr>
          <w:rFonts w:hint="default" w:ascii="Times New Roman" w:hAnsi="Times New Roman" w:cs="Times New Roman"/>
          <w:color w:val="auto"/>
        </w:rPr>
        <w:t>), more specifically in the Roraima and Guianan Lowlands</w:t>
      </w:r>
      <w:r>
        <w:rPr>
          <w:rFonts w:hint="default" w:ascii="Times New Roman" w:hAnsi="Times New Roman" w:cs="Times New Roman"/>
          <w:color w:val="auto"/>
          <w:lang w:val="en-US"/>
        </w:rPr>
        <w:t xml:space="preserve"> biogeographic regions</w:t>
      </w:r>
      <w:r>
        <w:rPr>
          <w:rFonts w:hint="default" w:ascii="Times New Roman" w:hAnsi="Times New Roman" w:cs="Times New Roman"/>
          <w:color w:val="auto"/>
        </w:rPr>
        <w:t>.      </w:t>
      </w:r>
    </w:p>
    <w:p>
      <w:pPr>
        <w:pStyle w:val="43"/>
        <w:spacing w:line="480" w:lineRule="auto"/>
        <w:jc w:val="center"/>
        <w:rPr>
          <w:rFonts w:hint="default" w:ascii="Times New Roman" w:hAnsi="Times New Roman" w:cs="Times New Roman"/>
          <w:color w:val="auto"/>
          <w:lang w:val="pt-BR"/>
        </w:rPr>
      </w:pPr>
    </w:p>
    <w:p>
      <w:pPr>
        <w:pStyle w:val="41"/>
        <w:spacing w:line="480" w:lineRule="auto"/>
        <w:rPr>
          <w:rFonts w:hint="default" w:ascii="Times New Roman" w:hAnsi="Times New Roman" w:cs="Times New Roman"/>
          <w:color w:val="auto"/>
        </w:rPr>
      </w:pPr>
      <w:r>
        <w:rPr>
          <w:rFonts w:hint="default" w:ascii="Times New Roman" w:hAnsi="Times New Roman" w:cs="Times New Roman"/>
          <w:color w:val="auto"/>
          <w:lang w:val="en-GB"/>
        </w:rPr>
        <w:t xml:space="preserve">Figure 5. </w:t>
      </w:r>
      <w:r>
        <w:rPr>
          <w:rFonts w:hint="default" w:ascii="Times New Roman" w:hAnsi="Times New Roman" w:cs="Times New Roman"/>
          <w:color w:val="auto"/>
        </w:rPr>
        <w:t xml:space="preserve">The marginal plot obtained for each environmental variable in the </w:t>
      </w:r>
      <w:r>
        <w:rPr>
          <w:rFonts w:hint="default" w:ascii="Times New Roman" w:hAnsi="Times New Roman" w:cs="Times New Roman"/>
          <w:color w:val="auto"/>
          <w:lang w:val="en-GB"/>
        </w:rPr>
        <w:t xml:space="preserve">Maximum Entropy </w:t>
      </w:r>
      <w:r>
        <w:rPr>
          <w:rFonts w:hint="default" w:ascii="Times New Roman" w:hAnsi="Times New Roman" w:cs="Times New Roman"/>
          <w:color w:val="auto"/>
        </w:rPr>
        <w:t>model</w:t>
      </w:r>
      <w:r>
        <w:rPr>
          <w:rFonts w:hint="default" w:ascii="Times New Roman" w:hAnsi="Times New Roman" w:cs="Times New Roman"/>
          <w:color w:val="auto"/>
          <w:lang w:val="en-GB"/>
        </w:rPr>
        <w:t>, keeping others constant on the average.</w:t>
      </w:r>
      <w:r>
        <w:rPr>
          <w:rFonts w:hint="default" w:ascii="Times New Roman" w:hAnsi="Times New Roman" w:cs="Times New Roman"/>
          <w:color w:val="auto"/>
        </w:rPr>
        <w:t xml:space="preserve"> </w:t>
      </w:r>
    </w:p>
    <w:p>
      <w:pPr>
        <w:pStyle w:val="43"/>
        <w:spacing w:line="480" w:lineRule="auto"/>
        <w:jc w:val="center"/>
        <w:rPr>
          <w:rFonts w:hint="default" w:ascii="Times New Roman" w:hAnsi="Times New Roman" w:cs="Times New Roman"/>
          <w:color w:val="auto"/>
          <w:lang w:val="pt-BR"/>
        </w:rPr>
      </w:pPr>
    </w:p>
    <w:p>
      <w:pPr>
        <w:pStyle w:val="41"/>
        <w:spacing w:line="480" w:lineRule="auto"/>
        <w:rPr>
          <w:rFonts w:hint="default" w:ascii="Times New Roman" w:hAnsi="Times New Roman" w:cs="Times New Roman"/>
          <w:color w:val="auto"/>
        </w:rPr>
      </w:pPr>
      <w:r>
        <w:rPr>
          <w:rFonts w:hint="default" w:ascii="Times New Roman" w:hAnsi="Times New Roman" w:cs="Times New Roman"/>
          <w:color w:val="auto"/>
        </w:rPr>
        <w:t>Figure 6. The probability of giant tree occurrence based on environmental conditions estimated by the Maximum Entropy model. The map is available at https://doi.org/10.5281/zenodo.4037101.</w:t>
      </w:r>
      <w:r>
        <w:rPr>
          <w:rFonts w:hint="default" w:ascii="Times New Roman" w:hAnsi="Times New Roman" w:cs="Times New Roman"/>
          <w:color w:val="auto"/>
          <w:lang w:val="pt-BR"/>
        </w:rPr>
        <w:t xml:space="preserve"> </w:t>
      </w:r>
      <w:r>
        <w:rPr>
          <w:rFonts w:hint="default" w:ascii="Times New Roman" w:hAnsi="Times New Roman" w:cs="Times New Roman"/>
          <w:color w:val="auto"/>
        </w:rPr>
        <w:t xml:space="preserve">  </w:t>
      </w:r>
    </w:p>
    <w:p>
      <w:pPr>
        <w:pStyle w:val="41"/>
        <w:spacing w:line="480" w:lineRule="auto"/>
        <w:rPr>
          <w:rFonts w:hint="default" w:ascii="Times New Roman" w:hAnsi="Times New Roman" w:cs="Times New Roman"/>
          <w:color w:val="auto"/>
        </w:rPr>
      </w:pPr>
    </w:p>
    <w:p>
      <w:pPr>
        <w:pStyle w:val="2"/>
        <w:spacing w:line="480" w:lineRule="auto"/>
        <w:rPr>
          <w:rFonts w:hint="default" w:ascii="Times New Roman" w:hAnsi="Times New Roman" w:cs="Times New Roman"/>
          <w:color w:val="auto"/>
          <w:sz w:val="24"/>
          <w:szCs w:val="24"/>
        </w:rPr>
      </w:pPr>
      <w:bookmarkStart w:id="5" w:name="discussion"/>
      <w:bookmarkEnd w:id="5"/>
      <w:r>
        <w:rPr>
          <w:rFonts w:hint="default" w:ascii="Times New Roman" w:hAnsi="Times New Roman" w:cs="Times New Roman"/>
          <w:color w:val="auto"/>
          <w:sz w:val="24"/>
          <w:szCs w:val="24"/>
        </w:rPr>
        <w:t>Discussion</w:t>
      </w:r>
    </w:p>
    <w:p>
      <w:pPr>
        <w:pStyle w:val="33"/>
        <w:spacing w:line="480" w:lineRule="auto"/>
        <w:rPr>
          <w:rFonts w:hint="default" w:ascii="Times New Roman" w:hAnsi="Times New Roman" w:cs="Times New Roman"/>
          <w:color w:val="auto"/>
        </w:rPr>
      </w:pPr>
      <w:r>
        <w:rPr>
          <w:rFonts w:hint="default" w:ascii="Times New Roman" w:hAnsi="Times New Roman" w:cs="Times New Roman"/>
          <w:color w:val="auto"/>
        </w:rPr>
        <w:t xml:space="preserve">We found that maximum tree height across the Brazilian Amazon was related to a large number of environmental variables. </w:t>
      </w:r>
      <w:r>
        <w:rPr>
          <w:rFonts w:hint="default" w:ascii="Times New Roman" w:hAnsi="Times New Roman" w:cs="Times New Roman"/>
          <w:color w:val="auto"/>
          <w:lang w:val="en-GB"/>
        </w:rPr>
        <w:t>The number of cloud free days stands out as the most relevant variable to explain maximum height distribution, followed closely by wind speed, soil clay content, elevation, precipitation and temperature seasonality, potential evapotranspiration, and maximum temperature.</w:t>
      </w:r>
      <w:r>
        <w:rPr>
          <w:rFonts w:hint="default" w:ascii="Times New Roman" w:hAnsi="Times New Roman" w:cs="Times New Roman"/>
          <w:color w:val="auto"/>
          <w:lang w:val="pt-BR"/>
        </w:rPr>
        <w:t xml:space="preserve"> </w:t>
      </w:r>
      <w:r>
        <w:rPr>
          <w:rFonts w:hint="default" w:ascii="Times New Roman" w:hAnsi="Times New Roman" w:cs="Times New Roman"/>
          <w:color w:val="auto"/>
        </w:rPr>
        <w:t>In contrast, the distribution of giant trees &gt;70 m was strongly driven by low wind speeds.</w:t>
      </w:r>
      <w:r>
        <w:rPr>
          <w:rFonts w:hint="default" w:ascii="Times New Roman" w:hAnsi="Times New Roman" w:cs="Times New Roman"/>
          <w:color w:val="auto"/>
          <w:lang w:val="pt-BR"/>
        </w:rPr>
        <w:t xml:space="preserve"> </w:t>
      </w:r>
    </w:p>
    <w:p>
      <w:pPr>
        <w:pStyle w:val="4"/>
        <w:spacing w:line="480" w:lineRule="auto"/>
        <w:rPr>
          <w:rFonts w:hint="default" w:ascii="Times New Roman" w:hAnsi="Times New Roman" w:cs="Times New Roman"/>
          <w:color w:val="auto"/>
          <w:sz w:val="24"/>
          <w:szCs w:val="24"/>
          <w:lang w:val="en-GB"/>
        </w:rPr>
      </w:pPr>
      <w:r>
        <w:rPr>
          <w:rFonts w:hint="default" w:ascii="Times New Roman" w:hAnsi="Times New Roman" w:cs="Times New Roman"/>
          <w:color w:val="auto"/>
          <w:sz w:val="24"/>
          <w:szCs w:val="24"/>
          <w:lang w:val="en-GB"/>
        </w:rPr>
        <w:t>Maximum height distribution</w:t>
      </w:r>
    </w:p>
    <w:p>
      <w:pPr>
        <w:pStyle w:val="3"/>
        <w:spacing w:line="480" w:lineRule="auto"/>
        <w:rPr>
          <w:rFonts w:hint="default" w:ascii="Times New Roman" w:hAnsi="Times New Roman" w:cs="Times New Roman"/>
          <w:color w:val="auto"/>
          <w:lang w:val="en-GB"/>
        </w:rPr>
      </w:pPr>
      <w:r>
        <w:rPr>
          <w:rFonts w:hint="default" w:ascii="Times New Roman" w:hAnsi="Times New Roman" w:cs="Times New Roman"/>
          <w:color w:val="auto"/>
        </w:rPr>
        <w:t xml:space="preserve">Many environmental variables with </w:t>
      </w:r>
      <w:r>
        <w:rPr>
          <w:rFonts w:hint="default" w:ascii="Times New Roman" w:hAnsi="Times New Roman" w:cs="Times New Roman"/>
          <w:color w:val="auto"/>
          <w:lang w:val="en-US"/>
        </w:rPr>
        <w:t>complementary</w:t>
      </w:r>
      <w:r>
        <w:rPr>
          <w:rFonts w:hint="default" w:ascii="Times New Roman" w:hAnsi="Times New Roman" w:cs="Times New Roman"/>
          <w:color w:val="auto"/>
          <w:lang w:val="pt-BR"/>
        </w:rPr>
        <w:t xml:space="preserve"> </w:t>
      </w:r>
      <w:r>
        <w:rPr>
          <w:rFonts w:hint="default" w:ascii="Times New Roman" w:hAnsi="Times New Roman" w:cs="Times New Roman"/>
          <w:color w:val="auto"/>
        </w:rPr>
        <w:t>effects on species composition, as well as on their physiological and structural traits, play a crucial role in the tree lifespan (Muller-Landau, 2004)</w:t>
      </w:r>
      <w:r>
        <w:rPr>
          <w:rFonts w:hint="default" w:ascii="Times New Roman" w:hAnsi="Times New Roman" w:cs="Times New Roman"/>
          <w:color w:val="auto"/>
          <w:lang w:val="en-GB"/>
        </w:rPr>
        <w:t xml:space="preserve"> </w:t>
      </w:r>
      <w:r>
        <w:rPr>
          <w:rFonts w:hint="default" w:ascii="Times New Roman" w:hAnsi="Times New Roman" w:cs="Times New Roman"/>
          <w:color w:val="auto"/>
        </w:rPr>
        <w:t>and</w:t>
      </w:r>
      <w:r>
        <w:rPr>
          <w:rFonts w:hint="default" w:ascii="Times New Roman" w:hAnsi="Times New Roman" w:cs="Times New Roman"/>
          <w:color w:val="auto"/>
          <w:lang w:val="en-GB"/>
        </w:rPr>
        <w:t>, consequently, on height development</w:t>
      </w:r>
      <w:r>
        <w:rPr>
          <w:rFonts w:hint="default" w:ascii="Times New Roman" w:hAnsi="Times New Roman" w:cs="Times New Roman"/>
          <w:color w:val="auto"/>
        </w:rPr>
        <w:t>. </w:t>
      </w:r>
      <w:r>
        <w:rPr>
          <w:rFonts w:hint="default" w:ascii="Times New Roman" w:hAnsi="Times New Roman" w:cs="Times New Roman"/>
          <w:color w:val="auto"/>
          <w:lang w:val="en-GB"/>
        </w:rPr>
        <w:t>Previous studies have observed two large-scale gradients in the Amazon affecting forest compo</w:t>
      </w:r>
      <w:r>
        <w:rPr>
          <w:rFonts w:hint="default" w:ascii="Times New Roman" w:hAnsi="Times New Roman" w:cs="Times New Roman"/>
          <w:color w:val="auto"/>
          <w:lang w:val="pt-BR"/>
        </w:rPr>
        <w:t>s</w:t>
      </w:r>
      <w:r>
        <w:rPr>
          <w:rFonts w:hint="default" w:ascii="Times New Roman" w:hAnsi="Times New Roman" w:cs="Times New Roman"/>
          <w:color w:val="auto"/>
          <w:lang w:val="en-GB"/>
        </w:rPr>
        <w:t>i</w:t>
      </w:r>
      <w:r>
        <w:rPr>
          <w:rFonts w:hint="default" w:ascii="Times New Roman" w:hAnsi="Times New Roman" w:cs="Times New Roman"/>
          <w:color w:val="auto"/>
          <w:lang w:val="pt-BR"/>
        </w:rPr>
        <w:t>t</w:t>
      </w:r>
      <w:r>
        <w:rPr>
          <w:rFonts w:hint="default" w:ascii="Times New Roman" w:hAnsi="Times New Roman" w:cs="Times New Roman"/>
          <w:color w:val="auto"/>
          <w:lang w:val="en-GB"/>
        </w:rPr>
        <w:t>ion and structure</w:t>
      </w:r>
      <w:r>
        <w:rPr>
          <w:rFonts w:hint="default" w:ascii="Times New Roman" w:hAnsi="Times New Roman" w:cs="Times New Roman"/>
          <w:color w:val="auto"/>
        </w:rPr>
        <w:t>: one from the Guiana Shield to the Southwestern Amazon, related to variation in soil fertility, and another gradient from Colombia to the Southeastern Amazon, related to the length of the dry season (Baker et al. 2004; Malhi et al. 2006; ter Steege et al., 2006).</w:t>
      </w:r>
      <w:r>
        <w:rPr>
          <w:rFonts w:hint="default" w:ascii="Times New Roman" w:hAnsi="Times New Roman" w:cs="Times New Roman"/>
          <w:color w:val="auto"/>
          <w:lang w:val="en-GB"/>
        </w:rPr>
        <w:t xml:space="preserve"> </w:t>
      </w:r>
    </w:p>
    <w:p>
      <w:pPr>
        <w:pStyle w:val="3"/>
        <w:spacing w:line="480" w:lineRule="auto"/>
        <w:rPr>
          <w:rFonts w:hint="default" w:ascii="Times New Roman" w:hAnsi="Times New Roman" w:cs="Times New Roman"/>
          <w:color w:val="auto"/>
        </w:rPr>
      </w:pPr>
      <w:r>
        <w:rPr>
          <w:rFonts w:hint="default" w:ascii="Times New Roman" w:hAnsi="Times New Roman" w:cs="Times New Roman"/>
          <w:color w:val="auto"/>
        </w:rPr>
        <w:t>We found that</w:t>
      </w:r>
      <w:r>
        <w:rPr>
          <w:rFonts w:hint="default" w:ascii="Times New Roman" w:hAnsi="Times New Roman" w:cs="Times New Roman"/>
          <w:color w:val="auto"/>
          <w:lang w:val="en-US"/>
        </w:rPr>
        <w:t xml:space="preserve"> maximum</w:t>
      </w:r>
      <w:r>
        <w:rPr>
          <w:rFonts w:hint="default" w:ascii="Times New Roman" w:hAnsi="Times New Roman" w:cs="Times New Roman"/>
          <w:color w:val="auto"/>
          <w:lang w:val="en-GB"/>
        </w:rPr>
        <w:t xml:space="preserve"> height was strongly related to the number of clear days, followed by soil clay content, elevation, annual precipitation and precipitation seasonality. An increase </w:t>
      </w:r>
      <w:r>
        <w:rPr>
          <w:rFonts w:hint="default" w:ascii="Times New Roman" w:hAnsi="Times New Roman" w:cs="Times New Roman"/>
          <w:color w:val="auto"/>
        </w:rPr>
        <w:t xml:space="preserve">in cloud-free days is associated with an increase in </w:t>
      </w:r>
      <w:r>
        <w:rPr>
          <w:rFonts w:hint="default" w:ascii="Times New Roman" w:hAnsi="Times New Roman" w:cs="Times New Roman"/>
          <w:color w:val="auto"/>
          <w:lang w:val="en-GB"/>
        </w:rPr>
        <w:t xml:space="preserve">direct </w:t>
      </w:r>
      <w:r>
        <w:rPr>
          <w:rFonts w:hint="default" w:ascii="Times New Roman" w:hAnsi="Times New Roman" w:cs="Times New Roman"/>
          <w:color w:val="auto"/>
        </w:rPr>
        <w:t>solar radiation (Barkhordarian et al., 2019), and high in the vapor pressure deficit, or atmospheric dryness, leading to water stress in trees (Williams et al., 2012; Nunes et al., 2019). In contrast, the increase in diffuse radiation under clouds is generally associated with an increase in photosynthetic activity (Gu, 2003). Tall trees directly exposed to direct sunlight and high temperatures must rely on stomatal control to avoid excessive water loss leading to leaf heating (Drake et al., 2018; Rowland et al., 2015). Tree responses to direct solar radiation are dependent on the species and developmental stage, with physiological and structural changes to maximize either growth or survival (Wright et al., 2004; Nunes et al., 2019; Poorter &amp; Bongers, 2006). As trees grow taller, increasing leaf water stress due to gravity and path length resistance can limit leaf expansion and photosynthesis</w:t>
      </w:r>
      <w:r>
        <w:rPr>
          <w:rFonts w:hint="default" w:ascii="Times New Roman" w:hAnsi="Times New Roman" w:cs="Times New Roman"/>
          <w:color w:val="auto"/>
          <w:lang w:val="en-GB"/>
        </w:rPr>
        <w:t xml:space="preserve">, and consequently limit further </w:t>
      </w:r>
      <w:r>
        <w:rPr>
          <w:rFonts w:hint="default" w:ascii="Times New Roman" w:hAnsi="Times New Roman" w:cs="Times New Roman"/>
          <w:color w:val="auto"/>
        </w:rPr>
        <w:t>height growth (Koch et al., 2004). </w:t>
      </w:r>
    </w:p>
    <w:p>
      <w:pPr>
        <w:pStyle w:val="3"/>
        <w:spacing w:line="480" w:lineRule="auto"/>
        <w:rPr>
          <w:rFonts w:hint="default" w:ascii="Times New Roman" w:hAnsi="Times New Roman" w:cs="Times New Roman"/>
          <w:color w:val="auto"/>
        </w:rPr>
      </w:pPr>
      <w:r>
        <w:rPr>
          <w:rFonts w:hint="default" w:ascii="Times New Roman" w:hAnsi="Times New Roman" w:cs="Times New Roman"/>
          <w:color w:val="auto"/>
        </w:rPr>
        <w:t>An increase in soil clay content also was associated with an increase in maximum height. In the Amazon, clay content is often higher on flat terrain (Laurance et al., 1999) decreasing from 75% to 5% when moving from the plateau areas to the valleys (Ferraz et al., 1998; Toledo et al., 2016). A previous study showed an increase in wood density from stands on sandy soils in valleys to clayey soils on plateaus at a local scale in the Central Amazon, and lower tree mortality rates in clayey soils (Toledo et al., 2016). We suggest that the well-structured clay soils allow trees to obtain an additional volume of water during the dry season.</w:t>
      </w:r>
      <w:r>
        <w:rPr>
          <w:rFonts w:hint="default" w:ascii="Times New Roman" w:hAnsi="Times New Roman" w:cs="Times New Roman"/>
          <w:color w:val="auto"/>
          <w:lang w:val="pt-BR"/>
        </w:rPr>
        <w:t xml:space="preserve"> </w:t>
      </w:r>
      <w:r>
        <w:rPr>
          <w:rFonts w:hint="default" w:ascii="Times New Roman" w:hAnsi="Times New Roman" w:cs="Times New Roman"/>
          <w:color w:val="auto"/>
        </w:rPr>
        <w:t>Well structured clay soils are common in the eastern Amazon, compared to central and western Amazon (Fisher et al., 2008; Hodnett et al., 1997). The dimorphic root systems associated with deep structured</w:t>
      </w:r>
      <w:r>
        <w:rPr>
          <w:rFonts w:hint="default" w:ascii="Times New Roman" w:hAnsi="Times New Roman" w:cs="Times New Roman"/>
          <w:color w:val="auto"/>
          <w:lang w:val="pt-PT"/>
        </w:rPr>
        <w:t xml:space="preserve"> </w:t>
      </w:r>
      <w:r>
        <w:rPr>
          <w:rFonts w:hint="default" w:ascii="Times New Roman" w:hAnsi="Times New Roman" w:cs="Times New Roman"/>
          <w:color w:val="auto"/>
        </w:rPr>
        <w:t>clayey soils can redistribute water from deep layers to the soil surface during periods of drought (Broedel et al., 2017). </w:t>
      </w:r>
    </w:p>
    <w:p>
      <w:pPr>
        <w:pStyle w:val="3"/>
        <w:spacing w:line="480" w:lineRule="auto"/>
        <w:rPr>
          <w:rFonts w:hint="default" w:ascii="Times New Roman" w:hAnsi="Times New Roman" w:cs="Times New Roman"/>
          <w:color w:val="auto"/>
          <w:lang w:val="pt-BR"/>
        </w:rPr>
      </w:pPr>
      <w:r>
        <w:rPr>
          <w:rFonts w:hint="default" w:ascii="Times New Roman" w:hAnsi="Times New Roman" w:cs="Times New Roman"/>
          <w:color w:val="auto"/>
        </w:rPr>
        <w:t>Elevation was also a key predictor of tree height, with low-lying forests growing potentially less than trees in terrains over 40 m a.s.l.. The topographic gradient is probably related to flooding in the low elevation transects. Rivers erode the </w:t>
      </w:r>
      <w:r>
        <w:rPr>
          <w:rFonts w:hint="default" w:ascii="Times New Roman" w:hAnsi="Times New Roman" w:cs="Times New Roman"/>
          <w:i/>
          <w:color w:val="auto"/>
        </w:rPr>
        <w:t>terra firme</w:t>
      </w:r>
      <w:r>
        <w:rPr>
          <w:rFonts w:hint="default" w:ascii="Times New Roman" w:hAnsi="Times New Roman" w:cs="Times New Roman"/>
          <w:color w:val="auto"/>
        </w:rPr>
        <w:t xml:space="preserve"> terraces and create floodplains of variable sizes dating to the Miocene, with terrace–floodplain elevation differences decreasing eastwards from the Andes (Hamilton et al., 2007). </w:t>
      </w:r>
      <w:r>
        <w:rPr>
          <w:rFonts w:hint="default" w:ascii="Times New Roman" w:hAnsi="Times New Roman" w:cs="Times New Roman"/>
          <w:color w:val="auto"/>
          <w:lang w:val="en-GB"/>
        </w:rPr>
        <w:t>T</w:t>
      </w:r>
      <w:r>
        <w:rPr>
          <w:rFonts w:hint="default" w:ascii="Times New Roman" w:hAnsi="Times New Roman" w:cs="Times New Roman"/>
          <w:color w:val="auto"/>
        </w:rPr>
        <w:t xml:space="preserve">he terrace and floodplain forests in the Amazon </w:t>
      </w:r>
      <w:r>
        <w:rPr>
          <w:rFonts w:hint="default" w:ascii="Times New Roman" w:hAnsi="Times New Roman" w:cs="Times New Roman"/>
          <w:color w:val="auto"/>
          <w:lang w:val="en-GB"/>
        </w:rPr>
        <w:t xml:space="preserve">also have differences related to </w:t>
      </w:r>
      <w:r>
        <w:rPr>
          <w:rFonts w:hint="default" w:ascii="Times New Roman" w:hAnsi="Times New Roman" w:cs="Times New Roman"/>
          <w:color w:val="auto"/>
        </w:rPr>
        <w:t xml:space="preserve">species turnover, which reveals the micro-topography effects on the tree </w:t>
      </w:r>
      <w:r>
        <w:rPr>
          <w:rFonts w:hint="default" w:ascii="Times New Roman" w:hAnsi="Times New Roman" w:cs="Times New Roman"/>
          <w:color w:val="auto"/>
          <w:lang w:val="en-GB"/>
        </w:rPr>
        <w:t xml:space="preserve">survival rate </w:t>
      </w:r>
      <w:r>
        <w:rPr>
          <w:rFonts w:hint="default" w:ascii="Times New Roman" w:hAnsi="Times New Roman" w:cs="Times New Roman"/>
          <w:color w:val="auto"/>
        </w:rPr>
        <w:t>in Amazonian forests (Asner et al., 2015).</w:t>
      </w:r>
      <w:r>
        <w:rPr>
          <w:rFonts w:hint="default" w:ascii="Times New Roman" w:hAnsi="Times New Roman" w:cs="Times New Roman"/>
          <w:color w:val="auto"/>
          <w:lang w:val="pt-BR"/>
        </w:rPr>
        <w:t xml:space="preserve"> Due to h</w:t>
      </w:r>
      <w:r>
        <w:rPr>
          <w:rFonts w:hint="default" w:ascii="Times New Roman" w:hAnsi="Times New Roman" w:cs="Times New Roman"/>
          <w:color w:val="auto"/>
        </w:rPr>
        <w:t>igher turnover on floodplains</w:t>
      </w:r>
      <w:r>
        <w:rPr>
          <w:rFonts w:hint="default" w:ascii="Times New Roman" w:hAnsi="Times New Roman" w:cs="Times New Roman"/>
          <w:color w:val="auto"/>
          <w:lang w:val="pt-BR"/>
        </w:rPr>
        <w:t xml:space="preserve">, </w:t>
      </w:r>
      <w:r>
        <w:rPr>
          <w:rFonts w:hint="default" w:ascii="Times New Roman" w:hAnsi="Times New Roman" w:cs="Times New Roman"/>
          <w:color w:val="auto"/>
        </w:rPr>
        <w:t>trees live, on average, for less time and are less likely to achieve giant status</w:t>
      </w:r>
      <w:r>
        <w:rPr>
          <w:rFonts w:hint="default" w:ascii="Times New Roman" w:hAnsi="Times New Roman" w:cs="Times New Roman"/>
          <w:color w:val="auto"/>
          <w:lang w:val="pt-BR"/>
        </w:rPr>
        <w:t>.</w:t>
      </w:r>
    </w:p>
    <w:p>
      <w:pPr>
        <w:pStyle w:val="3"/>
        <w:spacing w:line="480" w:lineRule="auto"/>
        <w:rPr>
          <w:rFonts w:hint="default" w:ascii="Times New Roman" w:hAnsi="Times New Roman" w:cs="Times New Roman"/>
          <w:color w:val="auto"/>
          <w:lang w:val="en-GB"/>
        </w:rPr>
      </w:pPr>
      <w:r>
        <w:rPr>
          <w:rFonts w:hint="default" w:ascii="Times New Roman" w:hAnsi="Times New Roman" w:cs="Times New Roman"/>
          <w:color w:val="auto"/>
          <w:lang w:val="en-GB"/>
        </w:rPr>
        <w:t>M</w:t>
      </w:r>
      <w:r>
        <w:rPr>
          <w:rFonts w:hint="default" w:ascii="Times New Roman" w:hAnsi="Times New Roman" w:cs="Times New Roman"/>
          <w:color w:val="auto"/>
        </w:rPr>
        <w:t xml:space="preserve">ean annual precipitation </w:t>
      </w:r>
      <w:r>
        <w:rPr>
          <w:rFonts w:hint="default" w:ascii="Times New Roman" w:hAnsi="Times New Roman" w:cs="Times New Roman"/>
          <w:color w:val="auto"/>
          <w:lang w:val="en-GB"/>
        </w:rPr>
        <w:t xml:space="preserve">was also </w:t>
      </w:r>
      <w:r>
        <w:rPr>
          <w:rFonts w:hint="default" w:ascii="Times New Roman" w:hAnsi="Times New Roman" w:cs="Times New Roman"/>
          <w:color w:val="auto"/>
        </w:rPr>
        <w:t>a key factor supporting the presence of tall trees. A tolerance curve associated the height of tall trees with precipitation peaked at 2,300 mm  yr</w:t>
      </w:r>
      <w:r>
        <w:rPr>
          <w:rFonts w:hint="default" w:ascii="Times New Roman" w:hAnsi="Times New Roman" w:cs="Times New Roman"/>
          <w:color w:val="auto"/>
          <w:vertAlign w:val="superscript"/>
        </w:rPr>
        <w:t>-1</w:t>
      </w:r>
      <w:r>
        <w:rPr>
          <w:rFonts w:hint="default" w:ascii="Times New Roman" w:hAnsi="Times New Roman" w:cs="Times New Roman"/>
          <w:color w:val="auto"/>
        </w:rPr>
        <w:t xml:space="preserve"> and suggested that areas too dry or too wet may both inhibit the growth of tall trees.  We observed a decline in maximum tree height in regions with annual precipitation below 1,500 mm yr</w:t>
      </w:r>
      <w:r>
        <w:rPr>
          <w:rFonts w:hint="default" w:ascii="Times New Roman" w:hAnsi="Times New Roman" w:cs="Times New Roman"/>
          <w:color w:val="auto"/>
          <w:vertAlign w:val="superscript"/>
        </w:rPr>
        <w:t>-1</w:t>
      </w:r>
      <w:r>
        <w:rPr>
          <w:rFonts w:hint="default" w:ascii="Times New Roman" w:hAnsi="Times New Roman" w:cs="Times New Roman"/>
          <w:color w:val="auto"/>
        </w:rPr>
        <w:t xml:space="preserve"> or above 3,000 mm yr</w:t>
      </w:r>
      <w:r>
        <w:rPr>
          <w:rFonts w:hint="default" w:ascii="Times New Roman" w:hAnsi="Times New Roman" w:cs="Times New Roman"/>
          <w:color w:val="auto"/>
          <w:vertAlign w:val="superscript"/>
        </w:rPr>
        <w:t>-1</w:t>
      </w:r>
      <w:r>
        <w:rPr>
          <w:rFonts w:hint="default" w:ascii="Times New Roman" w:hAnsi="Times New Roman" w:cs="Times New Roman"/>
          <w:color w:val="auto"/>
        </w:rPr>
        <w:t>. The availability of soil water depends on both precipitation and evapotranspiration, and our results suggest that below 1,500 mm yr</w:t>
      </w:r>
      <w:r>
        <w:rPr>
          <w:rFonts w:hint="default" w:ascii="Times New Roman" w:hAnsi="Times New Roman" w:cs="Times New Roman"/>
          <w:color w:val="auto"/>
          <w:vertAlign w:val="superscript"/>
        </w:rPr>
        <w:t>-1</w:t>
      </w:r>
      <w:r>
        <w:rPr>
          <w:rFonts w:hint="default" w:ascii="Times New Roman" w:hAnsi="Times New Roman" w:cs="Times New Roman"/>
          <w:color w:val="auto"/>
        </w:rPr>
        <w:t xml:space="preserve"> evapotranspiration may exceed precipitation in the Amazon leading to mortality by hydraulic failure for tall trees under drought conditions (McDowell et al., 2008). Mean annual precipitation above 2,300 mm yr</w:t>
      </w:r>
      <w:r>
        <w:rPr>
          <w:rFonts w:hint="default" w:ascii="Times New Roman" w:hAnsi="Times New Roman" w:cs="Times New Roman"/>
          <w:color w:val="auto"/>
          <w:vertAlign w:val="superscript"/>
        </w:rPr>
        <w:t>-1</w:t>
      </w:r>
      <w:r>
        <w:rPr>
          <w:rFonts w:hint="default" w:ascii="Times New Roman" w:hAnsi="Times New Roman" w:cs="Times New Roman"/>
          <w:color w:val="auto"/>
        </w:rPr>
        <w:t> may be related to excess water, and the combination of high precipitation and poorly drained soils may result in anaerobic conditions with negative effects on tree growth and survival (Quesada et al., 2009). Furthermore, greater precipitation tends to be related to the occurrence of storms and strong winds associated with increases in tree mortality (</w:t>
      </w:r>
      <w:r>
        <w:rPr>
          <w:rFonts w:hint="default" w:ascii="Times New Roman" w:hAnsi="Times New Roman" w:cs="Times New Roman"/>
          <w:color w:val="auto"/>
          <w:lang w:val="pt-PT"/>
        </w:rPr>
        <w:t xml:space="preserve">Negrón-Juárez et al., 2018, </w:t>
      </w:r>
      <w:r>
        <w:rPr>
          <w:rFonts w:hint="default" w:ascii="Times New Roman" w:hAnsi="Times New Roman" w:cs="Times New Roman"/>
          <w:color w:val="auto"/>
        </w:rPr>
        <w:t>Aleixo et al., 2019). </w:t>
      </w:r>
    </w:p>
    <w:p>
      <w:pPr>
        <w:pStyle w:val="4"/>
        <w:spacing w:line="480" w:lineRule="auto"/>
        <w:rPr>
          <w:rFonts w:hint="default" w:ascii="Times New Roman" w:hAnsi="Times New Roman" w:cs="Times New Roman"/>
          <w:color w:val="auto"/>
          <w:sz w:val="24"/>
          <w:szCs w:val="24"/>
        </w:rPr>
      </w:pPr>
      <w:bookmarkStart w:id="6" w:name="conditions-supporting-tall-trees"/>
      <w:bookmarkEnd w:id="6"/>
      <w:r>
        <w:rPr>
          <w:rFonts w:hint="default" w:ascii="Times New Roman" w:hAnsi="Times New Roman" w:cs="Times New Roman"/>
          <w:color w:val="auto"/>
          <w:sz w:val="24"/>
          <w:szCs w:val="24"/>
        </w:rPr>
        <w:t>Conditions supporting giant trees       </w:t>
      </w:r>
    </w:p>
    <w:p>
      <w:pPr>
        <w:pStyle w:val="33"/>
        <w:spacing w:line="480" w:lineRule="auto"/>
        <w:rPr>
          <w:rFonts w:hint="default" w:ascii="Times New Roman" w:hAnsi="Times New Roman" w:cs="Times New Roman"/>
          <w:color w:val="auto"/>
        </w:rPr>
      </w:pPr>
      <w:r>
        <w:rPr>
          <w:rFonts w:hint="default" w:ascii="Times New Roman" w:hAnsi="Times New Roman" w:cs="Times New Roman"/>
          <w:color w:val="auto"/>
        </w:rPr>
        <w:t>Low wind speed was the single most important predictor of the occurrence of the trees over 70 m in the Brazilian Amazon in the MaxEnt model. The fact that trees adapt to their local wind environment and are shorter in windy locations has been widely observed in temperate regions (Telewski, 2006</w:t>
      </w:r>
      <w:r>
        <w:rPr>
          <w:rFonts w:hint="default" w:ascii="Times New Roman" w:hAnsi="Times New Roman" w:cs="Times New Roman"/>
          <w:color w:val="auto"/>
          <w:lang w:val="en-GB"/>
        </w:rPr>
        <w:t xml:space="preserve">, </w:t>
      </w:r>
      <w:r>
        <w:rPr>
          <w:rFonts w:hint="default" w:ascii="Times New Roman" w:hAnsi="Times New Roman" w:cs="Times New Roman"/>
          <w:color w:val="auto"/>
        </w:rPr>
        <w:t xml:space="preserve">Bonnesoeur et al., 2016). A balance between tree structural strength and wind shear forces contributes to set an upper limit to tree height development (Klein et al., 2015). Wind driven damage and mortality could drive part of the pattern we observed across the Amazon, with trees over 70 m tall having a 50-75% likelihood of occurring in the calmest areas but a sharply decreasing probability with stronger winds. </w:t>
      </w:r>
    </w:p>
    <w:p>
      <w:pPr>
        <w:pStyle w:val="33"/>
        <w:spacing w:line="480" w:lineRule="auto"/>
        <w:rPr>
          <w:rFonts w:hint="default" w:ascii="Times New Roman" w:hAnsi="Times New Roman" w:cs="Times New Roman"/>
          <w:color w:val="auto"/>
        </w:rPr>
      </w:pPr>
      <w:r>
        <w:rPr>
          <w:rFonts w:hint="default" w:ascii="Times New Roman" w:hAnsi="Times New Roman" w:cs="Times New Roman"/>
          <w:color w:val="auto"/>
          <w:lang w:val="en-US"/>
        </w:rPr>
        <w:t xml:space="preserve">The spatial distribution we observed </w:t>
      </w:r>
      <w:r>
        <w:rPr>
          <w:rFonts w:hint="default" w:ascii="Times New Roman" w:hAnsi="Times New Roman" w:cs="Times New Roman"/>
          <w:color w:val="auto"/>
        </w:rPr>
        <w:t>also aligned with observed disturbance rates</w:t>
      </w:r>
      <w:r>
        <w:rPr>
          <w:rFonts w:hint="default" w:ascii="Times New Roman" w:hAnsi="Times New Roman" w:cs="Times New Roman"/>
          <w:color w:val="auto"/>
          <w:lang w:val="en-US"/>
        </w:rPr>
        <w:t>, that are three times higher in the Western</w:t>
      </w:r>
      <w:r>
        <w:rPr>
          <w:rFonts w:hint="default" w:ascii="Times New Roman" w:hAnsi="Times New Roman" w:cs="Times New Roman"/>
          <w:color w:val="auto"/>
        </w:rPr>
        <w:t xml:space="preserve"> compared to the</w:t>
      </w:r>
      <w:r>
        <w:rPr>
          <w:rFonts w:hint="default" w:ascii="Times New Roman" w:hAnsi="Times New Roman" w:cs="Times New Roman"/>
          <w:color w:val="auto"/>
          <w:lang w:val="en-US"/>
        </w:rPr>
        <w:t xml:space="preserve"> the Eastern</w:t>
      </w:r>
      <w:r>
        <w:rPr>
          <w:rFonts w:hint="default" w:ascii="Times New Roman" w:hAnsi="Times New Roman" w:cs="Times New Roman"/>
          <w:color w:val="auto"/>
        </w:rPr>
        <w:t xml:space="preserve"> Amazon (Espírito-Santo et al., 2014). Wind damage is most common from September to February (Negrón-Juárez et al., 2017) and taller trees have higher rates of mortality in wind storms (Rifai et al., 2016). This suggests that wind disturbance shapes the observed patterns of giant tree distribution. The importance of wind speed was also apparent in the random forests model which showed a 9 m reduction in the estimated tree height from the calmest to the windiest areas. The zonal velocity (i.e. the east-west component), which is the prevailing wind direction in the region, drives this pattern.</w:t>
      </w:r>
    </w:p>
    <w:p>
      <w:pPr>
        <w:pStyle w:val="3"/>
        <w:spacing w:line="480" w:lineRule="auto"/>
        <w:rPr>
          <w:rFonts w:hint="default" w:ascii="Times New Roman" w:hAnsi="Times New Roman" w:cs="Times New Roman"/>
          <w:color w:val="auto"/>
        </w:rPr>
      </w:pPr>
      <w:r>
        <w:rPr>
          <w:rFonts w:hint="default" w:ascii="Times New Roman" w:hAnsi="Times New Roman" w:cs="Times New Roman"/>
          <w:color w:val="auto"/>
          <w:lang w:val="en-US"/>
        </w:rPr>
        <w:t>Because the maximum entropy model was highly sensitive to the effect of wind speed, we tested the model excluding both wind speed variables. We found that the importance of variables shifted to lightning (importance change</w:t>
      </w:r>
      <w:r>
        <w:rPr>
          <w:rFonts w:hint="default" w:ascii="Times New Roman" w:hAnsi="Times New Roman" w:cs="Times New Roman"/>
          <w:color w:val="auto"/>
        </w:rPr>
        <w:t>d</w:t>
      </w:r>
      <w:r>
        <w:rPr>
          <w:rFonts w:hint="default" w:ascii="Times New Roman" w:hAnsi="Times New Roman" w:cs="Times New Roman"/>
          <w:color w:val="auto"/>
          <w:lang w:val="en-US"/>
        </w:rPr>
        <w:t xml:space="preserve"> from 3 to 34), potential evapotranspiration (importance change</w:t>
      </w:r>
      <w:r>
        <w:rPr>
          <w:rFonts w:hint="default" w:ascii="Times New Roman" w:hAnsi="Times New Roman" w:cs="Times New Roman"/>
          <w:color w:val="auto"/>
        </w:rPr>
        <w:t>d</w:t>
      </w:r>
      <w:r>
        <w:rPr>
          <w:rFonts w:hint="default" w:ascii="Times New Roman" w:hAnsi="Times New Roman" w:cs="Times New Roman"/>
          <w:color w:val="auto"/>
          <w:lang w:val="en-US"/>
        </w:rPr>
        <w:t xml:space="preserve"> from 4 to 18) and precipitation seasonality (importance change</w:t>
      </w:r>
      <w:r>
        <w:rPr>
          <w:rFonts w:hint="default" w:ascii="Times New Roman" w:hAnsi="Times New Roman" w:cs="Times New Roman"/>
          <w:color w:val="auto"/>
        </w:rPr>
        <w:t>d</w:t>
      </w:r>
      <w:r>
        <w:rPr>
          <w:rFonts w:hint="default" w:ascii="Times New Roman" w:hAnsi="Times New Roman" w:cs="Times New Roman"/>
          <w:color w:val="auto"/>
          <w:lang w:val="en-US"/>
        </w:rPr>
        <w:t xml:space="preserve"> from 0.5 to 15). Secondary factors such elevation, annual precipitation and water content did not change after removing wind speed. These shifts indicate that wind speed is indeed adding information. </w:t>
      </w:r>
    </w:p>
    <w:p>
      <w:pPr>
        <w:pStyle w:val="3"/>
        <w:spacing w:line="480" w:lineRule="auto"/>
        <w:rPr>
          <w:rFonts w:hint="default" w:ascii="Times New Roman" w:hAnsi="Times New Roman" w:cs="Times New Roman"/>
          <w:color w:val="auto"/>
        </w:rPr>
      </w:pPr>
      <w:r>
        <w:rPr>
          <w:rFonts w:hint="default" w:ascii="Times New Roman" w:hAnsi="Times New Roman" w:cs="Times New Roman"/>
          <w:color w:val="auto"/>
        </w:rPr>
        <w:t>Interestingly, our data showed that the lightning flash rate was only weakly related to maximum forest height patterns in both the random forests and MaxEnt models. Despite being an important cause of death of individual trees (Marra et al., 2014; Niklas, 1998) and the most important cause of large tree deaths in a tropical forest in Panama (Yanoviak et al., 2019), lightning and associated storms were not the dominant factor limiting the occurrence of the tallest trees in our analysis.</w:t>
      </w:r>
    </w:p>
    <w:p>
      <w:pPr>
        <w:pStyle w:val="3"/>
        <w:spacing w:line="480" w:lineRule="auto"/>
        <w:rPr>
          <w:rFonts w:hint="default" w:ascii="Times New Roman" w:hAnsi="Times New Roman" w:cs="Times New Roman"/>
          <w:color w:val="auto"/>
        </w:rPr>
      </w:pPr>
      <w:r>
        <w:rPr>
          <w:rFonts w:hint="default" w:ascii="Times New Roman" w:hAnsi="Times New Roman" w:cs="Times New Roman"/>
          <w:color w:val="auto"/>
        </w:rPr>
        <w:t>T</w:t>
      </w:r>
      <w:r>
        <w:rPr>
          <w:rFonts w:hint="default" w:ascii="Times New Roman" w:hAnsi="Times New Roman" w:cs="Times New Roman"/>
          <w:color w:val="auto"/>
          <w:lang w:val="en-GB"/>
        </w:rPr>
        <w:t>he locations of the tall trees (&gt; 70 m</w:t>
      </w:r>
      <w:r>
        <w:rPr>
          <w:rFonts w:hint="default" w:ascii="Times New Roman" w:hAnsi="Times New Roman" w:cs="Times New Roman"/>
          <w:color w:val="auto"/>
          <w:lang w:val="pt-BR"/>
        </w:rPr>
        <w:t xml:space="preserve"> - giant trees</w:t>
      </w:r>
      <w:r>
        <w:rPr>
          <w:rFonts w:hint="default" w:ascii="Times New Roman" w:hAnsi="Times New Roman" w:cs="Times New Roman"/>
          <w:color w:val="auto"/>
          <w:lang w:val="en-GB"/>
        </w:rPr>
        <w:t xml:space="preserve">) in the eastern Amazon coincide with forests that have a high basal area predicted by statistical modelling of permanent plot data (Malhi et al., 2006; ter Steege et al., 2006). </w:t>
      </w:r>
      <w:r>
        <w:rPr>
          <w:rFonts w:hint="default" w:ascii="Times New Roman" w:hAnsi="Times New Roman" w:cs="Times New Roman"/>
          <w:color w:val="auto"/>
        </w:rPr>
        <w:t xml:space="preserve">Young soils nearer the Andes, as well as the sedimented and flooded lowlands, are richer in nutrients, thereby supporting fast-growing, low wood density species with high turnover rates and, as a result, the trees do not reach extremely large sizes (Marra et al., 2014; Quesada et al., 2011; Phillips et al., 2004). Soil physical properties </w:t>
      </w:r>
      <w:r>
        <w:rPr>
          <w:rFonts w:hint="default" w:ascii="Times New Roman" w:hAnsi="Times New Roman" w:cs="Times New Roman"/>
          <w:color w:val="auto"/>
          <w:lang w:val="en-GB"/>
        </w:rPr>
        <w:t xml:space="preserve">combined </w:t>
      </w:r>
      <w:r>
        <w:rPr>
          <w:rFonts w:hint="default" w:ascii="Times New Roman" w:hAnsi="Times New Roman" w:cs="Times New Roman"/>
          <w:color w:val="auto"/>
        </w:rPr>
        <w:t>with limited nutrient supply in eastern Amazon favor slow-growing species that invest their resources in structures that can support taller and bigger trees with a long lifespan (Malhi et al., 2004; Quesada et al., 2009).</w:t>
      </w:r>
    </w:p>
    <w:p>
      <w:pPr>
        <w:pStyle w:val="3"/>
        <w:spacing w:line="480" w:lineRule="auto"/>
        <w:rPr>
          <w:rFonts w:hint="default" w:ascii="Times New Roman" w:hAnsi="Times New Roman" w:cs="Times New Roman"/>
          <w:color w:val="auto"/>
        </w:rPr>
      </w:pPr>
      <w:r>
        <w:rPr>
          <w:rFonts w:hint="default" w:ascii="Times New Roman" w:hAnsi="Times New Roman" w:cs="Times New Roman"/>
          <w:color w:val="auto"/>
        </w:rPr>
        <w:t>Current climate models differ in their predictions of large-scale changes in wind patterns. However, warmer temperatures will mean that the air can hold more moisture, which will likely make convective storms more intense. Whatever the change in environmental conditions, it is likely to occur faster than trees can adapt. Our results showed that precipitation and temperature have a lower importance than expected from previous studies. Nevertheless, changes in the precipitation and radiation regimes (strongly linked to the number of cloudy days) could reshape forest biomes. Ultimately, the association between environmental conditions and mechanisms of natural selection are key to understanding the complexity of this process in a changing climate.</w:t>
      </w:r>
    </w:p>
    <w:p>
      <w:pPr>
        <w:pStyle w:val="2"/>
        <w:spacing w:line="480" w:lineRule="auto"/>
        <w:rPr>
          <w:rFonts w:hint="default" w:ascii="Times New Roman" w:hAnsi="Times New Roman" w:cs="Times New Roman"/>
          <w:color w:val="auto"/>
          <w:sz w:val="24"/>
          <w:szCs w:val="24"/>
          <w:lang w:val="pt-BR"/>
        </w:rPr>
      </w:pPr>
      <w:bookmarkStart w:id="7" w:name="acknowledgements"/>
      <w:bookmarkEnd w:id="7"/>
      <w:r>
        <w:rPr>
          <w:rFonts w:hint="default" w:ascii="Times New Roman" w:hAnsi="Times New Roman" w:cs="Times New Roman"/>
          <w:color w:val="auto"/>
          <w:sz w:val="24"/>
          <w:szCs w:val="24"/>
          <w:lang w:val="pt-BR"/>
        </w:rPr>
        <w:t>Acknowledgements</w:t>
      </w:r>
    </w:p>
    <w:p>
      <w:pPr>
        <w:pStyle w:val="33"/>
        <w:spacing w:line="480" w:lineRule="auto"/>
        <w:rPr>
          <w:rFonts w:hint="default" w:ascii="Times New Roman" w:hAnsi="Times New Roman" w:cs="Times New Roman"/>
          <w:color w:val="auto"/>
          <w:lang w:val="pt-BR"/>
        </w:rPr>
      </w:pPr>
      <w:r>
        <w:rPr>
          <w:rFonts w:hint="default" w:ascii="Times New Roman" w:hAnsi="Times New Roman" w:cs="Times New Roman"/>
          <w:color w:val="auto"/>
          <w:lang w:val="pt-BR"/>
        </w:rPr>
        <w:t>Funding was provided by the Coordenação de Aperfeiçoamento de Pessoal de Nível Superior Brasil (CAPES; Finance Code 001); Conselho Nacional de Desenvolvimento Científico e Tecnológico (Processes 403297/2016-8 and 301661/2019-7); Amazon Fund (grant 14.2.0929.1); National Academy of Sciences and US Agency for International Development (grant AID-OAA-A-11-00012); Universidade Federal dos Vales do Jequitinhonha e Mucuri (UFVJM); Instituto Nacional de Pesquisas Espaciais (INPE);</w:t>
      </w:r>
    </w:p>
    <w:p>
      <w:pPr>
        <w:pStyle w:val="3"/>
        <w:spacing w:line="480" w:lineRule="auto"/>
        <w:rPr>
          <w:rFonts w:hint="default" w:ascii="Times New Roman" w:hAnsi="Times New Roman" w:cs="Times New Roman"/>
          <w:color w:val="auto"/>
        </w:rPr>
      </w:pPr>
      <w:r>
        <w:rPr>
          <w:rFonts w:hint="default" w:ascii="Times New Roman" w:hAnsi="Times New Roman" w:cs="Times New Roman"/>
          <w:color w:val="auto"/>
        </w:rPr>
        <w:t>D. Almeida was supported by the São Paulo Research Foundation (#2018/21338-3 and #2019/14697-0);</w:t>
      </w:r>
    </w:p>
    <w:p>
      <w:pPr>
        <w:pStyle w:val="3"/>
        <w:spacing w:line="480" w:lineRule="auto"/>
        <w:rPr>
          <w:rFonts w:hint="default" w:ascii="Times New Roman" w:hAnsi="Times New Roman" w:cs="Times New Roman"/>
          <w:color w:val="auto"/>
        </w:rPr>
      </w:pPr>
      <w:r>
        <w:rPr>
          <w:rFonts w:hint="default" w:ascii="Times New Roman" w:hAnsi="Times New Roman" w:cs="Times New Roman"/>
          <w:color w:val="auto"/>
        </w:rPr>
        <w:t>B. Gimenez, G. Spanner and N. Higuchi were supported by INCT-Madeiras da Amazônia and Next Generation Ecosystem Experiments-Tropics (NGEE-Tropics), as part of DOE’s Terrestrial Ecosystem Science Program – Contract No. DE-AC02-05CH11231;</w:t>
      </w:r>
    </w:p>
    <w:p>
      <w:pPr>
        <w:pStyle w:val="3"/>
        <w:spacing w:line="480" w:lineRule="auto"/>
        <w:rPr>
          <w:rFonts w:hint="default" w:ascii="Times New Roman" w:hAnsi="Times New Roman" w:cs="Times New Roman"/>
          <w:color w:val="auto"/>
        </w:rPr>
      </w:pPr>
      <w:r>
        <w:rPr>
          <w:rFonts w:hint="default" w:ascii="Times New Roman" w:hAnsi="Times New Roman" w:cs="Times New Roman"/>
          <w:color w:val="auto"/>
        </w:rPr>
        <w:t>T. Jackson and D. Coomes were supported by the UK Natural Environment Research Council grant NE/S010750/1;</w:t>
      </w:r>
    </w:p>
    <w:p>
      <w:pPr>
        <w:pStyle w:val="3"/>
        <w:spacing w:line="480" w:lineRule="auto"/>
        <w:rPr>
          <w:rFonts w:hint="default" w:ascii="Times New Roman" w:hAnsi="Times New Roman" w:cs="Times New Roman"/>
          <w:color w:val="auto"/>
        </w:rPr>
      </w:pPr>
      <w:r>
        <w:rPr>
          <w:rFonts w:hint="default" w:ascii="Times New Roman" w:hAnsi="Times New Roman" w:cs="Times New Roman"/>
          <w:color w:val="auto"/>
        </w:rPr>
        <w:t>M. Nunes was supported by the Academy of Finland (decision number 319905);</w:t>
      </w:r>
    </w:p>
    <w:p>
      <w:pPr>
        <w:pStyle w:val="3"/>
        <w:spacing w:line="480" w:lineRule="auto"/>
        <w:rPr>
          <w:rFonts w:hint="default" w:ascii="Times New Roman" w:hAnsi="Times New Roman" w:cs="Times New Roman"/>
          <w:color w:val="auto"/>
        </w:rPr>
      </w:pPr>
      <w:r>
        <w:rPr>
          <w:rFonts w:hint="default" w:ascii="Times New Roman" w:hAnsi="Times New Roman" w:cs="Times New Roman"/>
          <w:color w:val="auto"/>
        </w:rPr>
        <w:t>J. Rosette was supported by the Royal Society University Research Fellowship (URF\R\191014);</w:t>
      </w:r>
    </w:p>
    <w:p>
      <w:pPr>
        <w:pStyle w:val="2"/>
        <w:spacing w:line="480" w:lineRule="auto"/>
        <w:rPr>
          <w:rFonts w:hint="default" w:ascii="Times New Roman" w:hAnsi="Times New Roman" w:cs="Times New Roman"/>
          <w:color w:val="auto"/>
          <w:sz w:val="24"/>
          <w:szCs w:val="24"/>
          <w:lang w:val="pt-PT" w:eastAsia="en-US"/>
        </w:rPr>
      </w:pPr>
      <w:r>
        <w:rPr>
          <w:rFonts w:hint="default" w:ascii="Times New Roman" w:hAnsi="Times New Roman" w:cs="Times New Roman"/>
          <w:color w:val="auto"/>
          <w:sz w:val="24"/>
          <w:szCs w:val="24"/>
          <w:lang w:val="pt-PT" w:eastAsia="en-US"/>
        </w:rPr>
        <w:t>Conflicts of interest</w:t>
      </w:r>
    </w:p>
    <w:p>
      <w:pPr>
        <w:pStyle w:val="3"/>
        <w:rPr>
          <w:rFonts w:hint="default" w:ascii="Times New Roman" w:hAnsi="Times New Roman" w:cs="Times New Roman"/>
          <w:lang w:val="pt-PT" w:eastAsia="en-US"/>
        </w:rPr>
      </w:pPr>
      <w:r>
        <w:rPr>
          <w:rFonts w:hint="default" w:ascii="Times New Roman" w:hAnsi="Times New Roman" w:cs="Times New Roman"/>
          <w:lang w:val="pt-PT" w:eastAsia="en-US"/>
        </w:rPr>
        <w:t>The authors have no conflicts of interest to declare.</w:t>
      </w:r>
    </w:p>
    <w:p>
      <w:pPr>
        <w:pStyle w:val="2"/>
        <w:spacing w:line="480" w:lineRule="auto"/>
        <w:rPr>
          <w:rFonts w:hint="default" w:ascii="Times New Roman" w:hAnsi="Times New Roman" w:cs="Times New Roman"/>
          <w:color w:val="auto"/>
          <w:sz w:val="24"/>
          <w:szCs w:val="24"/>
          <w:lang w:val="pt-PT" w:eastAsia="en-US"/>
        </w:rPr>
      </w:pPr>
      <w:r>
        <w:rPr>
          <w:rFonts w:hint="default" w:ascii="Times New Roman" w:hAnsi="Times New Roman" w:cs="Times New Roman"/>
          <w:color w:val="auto"/>
          <w:sz w:val="24"/>
          <w:szCs w:val="24"/>
          <w:lang w:val="pt-PT" w:eastAsia="en-US"/>
        </w:rPr>
        <w:t>Data sharing</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eastAsia="Arial" w:cs="Times New Roman"/>
          <w:b w:val="0"/>
          <w:i w:val="0"/>
          <w:caps w:val="0"/>
          <w:color w:val="000000"/>
          <w:spacing w:val="0"/>
          <w:sz w:val="24"/>
          <w:szCs w:val="24"/>
          <w:shd w:val="clear" w:fill="FFFFFF"/>
          <w:vertAlign w:val="baseline"/>
          <w:lang w:val="pt-PT"/>
        </w:rPr>
      </w:pPr>
      <w:r>
        <w:rPr>
          <w:rFonts w:hint="default" w:ascii="Times New Roman" w:hAnsi="Times New Roman" w:eastAsia="Arial" w:cs="Times New Roman"/>
          <w:b w:val="0"/>
          <w:i w:val="0"/>
          <w:caps w:val="0"/>
          <w:color w:val="000000"/>
          <w:spacing w:val="0"/>
          <w:sz w:val="24"/>
          <w:szCs w:val="24"/>
          <w:shd w:val="clear" w:fill="FFFFFF"/>
          <w:vertAlign w:val="baseline"/>
          <w:lang w:val="en-US"/>
        </w:rPr>
        <w:t xml:space="preserve">The authors confirm that the data supporting the results </w:t>
      </w:r>
      <w:r>
        <w:rPr>
          <w:rFonts w:hint="default" w:eastAsia="Arial" w:cs="Times New Roman"/>
          <w:b w:val="0"/>
          <w:i w:val="0"/>
          <w:caps w:val="0"/>
          <w:color w:val="000000"/>
          <w:spacing w:val="0"/>
          <w:sz w:val="24"/>
          <w:szCs w:val="24"/>
          <w:shd w:val="clear" w:fill="FFFFFF"/>
          <w:vertAlign w:val="baseline"/>
          <w:lang w:val="pt-PT"/>
        </w:rPr>
        <w:t xml:space="preserve">is </w:t>
      </w:r>
      <w:r>
        <w:rPr>
          <w:rFonts w:hint="default" w:ascii="Times New Roman" w:hAnsi="Times New Roman" w:eastAsia="Arial" w:cs="Times New Roman"/>
          <w:b w:val="0"/>
          <w:i w:val="0"/>
          <w:caps w:val="0"/>
          <w:color w:val="000000"/>
          <w:spacing w:val="0"/>
          <w:sz w:val="24"/>
          <w:szCs w:val="24"/>
          <w:shd w:val="clear" w:fill="FFFFFF"/>
          <w:vertAlign w:val="baseline"/>
          <w:lang w:val="en-US"/>
        </w:rPr>
        <w:t>archived in Zenodo.org and the</w:t>
      </w:r>
      <w:r>
        <w:rPr>
          <w:rFonts w:hint="default" w:eastAsia="Arial" w:cs="Times New Roman"/>
          <w:b w:val="0"/>
          <w:i w:val="0"/>
          <w:caps w:val="0"/>
          <w:color w:val="000000"/>
          <w:spacing w:val="0"/>
          <w:sz w:val="24"/>
          <w:szCs w:val="24"/>
          <w:shd w:val="clear" w:fill="FFFFFF"/>
          <w:vertAlign w:val="baseline"/>
          <w:lang w:val="pt-PT"/>
        </w:rPr>
        <w:t xml:space="preserve"> </w:t>
      </w:r>
      <w:r>
        <w:rPr>
          <w:rFonts w:hint="default" w:ascii="Times New Roman" w:hAnsi="Times New Roman" w:eastAsia="Arial" w:cs="Times New Roman"/>
          <w:b w:val="0"/>
          <w:i w:val="0"/>
          <w:caps w:val="0"/>
          <w:color w:val="000000"/>
          <w:spacing w:val="0"/>
          <w:sz w:val="24"/>
          <w:szCs w:val="24"/>
          <w:shd w:val="clear" w:fill="FFFFFF"/>
          <w:vertAlign w:val="baseline"/>
          <w:lang w:val="en-US"/>
        </w:rPr>
        <w:t xml:space="preserve">DOI </w:t>
      </w:r>
      <w:r>
        <w:rPr>
          <w:rFonts w:hint="default" w:eastAsia="Arial" w:cs="Times New Roman"/>
          <w:b w:val="0"/>
          <w:i w:val="0"/>
          <w:caps w:val="0"/>
          <w:color w:val="000000"/>
          <w:spacing w:val="0"/>
          <w:sz w:val="24"/>
          <w:szCs w:val="24"/>
          <w:shd w:val="clear" w:fill="FFFFFF"/>
          <w:vertAlign w:val="baseline"/>
          <w:lang w:val="pt-PT"/>
        </w:rPr>
        <w:t>are linked in the text and here bellow:</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eastAsia="Arial" w:cs="Times New Roman"/>
          <w:b w:val="0"/>
          <w:i w:val="0"/>
          <w:caps w:val="0"/>
          <w:color w:val="000000"/>
          <w:spacing w:val="0"/>
          <w:sz w:val="24"/>
          <w:szCs w:val="24"/>
          <w:shd w:val="clear" w:fill="FFFFFF"/>
          <w:vertAlign w:val="baseline"/>
          <w:lang w:val="pt-PT"/>
        </w:rPr>
      </w:pP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eastAsia="Arial" w:cs="Times New Roman"/>
          <w:b w:val="0"/>
          <w:i w:val="0"/>
          <w:caps w:val="0"/>
          <w:color w:val="000000"/>
          <w:spacing w:val="0"/>
          <w:sz w:val="24"/>
          <w:szCs w:val="24"/>
          <w:shd w:val="clear" w:fill="FFFFFF"/>
          <w:vertAlign w:val="baseline"/>
          <w:lang w:val="pt-PT"/>
        </w:rPr>
      </w:pPr>
      <w:r>
        <w:rPr>
          <w:rFonts w:hint="default" w:eastAsia="Arial" w:cs="Times New Roman"/>
          <w:b w:val="0"/>
          <w:i w:val="0"/>
          <w:caps w:val="0"/>
          <w:color w:val="000000"/>
          <w:spacing w:val="0"/>
          <w:sz w:val="24"/>
          <w:szCs w:val="24"/>
          <w:shd w:val="clear" w:fill="FFFFFF"/>
          <w:vertAlign w:val="baseline"/>
          <w:lang w:val="pt-PT"/>
        </w:rPr>
        <w:t>https://doi.org/10.5281/zenodo.4091222</w:t>
      </w:r>
      <w:bookmarkStart w:id="9" w:name="_GoBack"/>
      <w:bookmarkEnd w:id="9"/>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eastAsia="Arial" w:cs="Times New Roman"/>
          <w:b w:val="0"/>
          <w:i w:val="0"/>
          <w:caps w:val="0"/>
          <w:color w:val="000000"/>
          <w:spacing w:val="0"/>
          <w:sz w:val="24"/>
          <w:szCs w:val="24"/>
          <w:shd w:val="clear" w:fill="FFFFFF"/>
          <w:vertAlign w:val="baseline"/>
          <w:lang w:val="pt-PT"/>
        </w:rPr>
      </w:pP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iCs/>
          <w:color w:val="auto"/>
          <w:lang w:val="pt-BR"/>
        </w:rPr>
      </w:pPr>
      <w:r>
        <w:rPr>
          <w:rFonts w:hint="default" w:ascii="Times New Roman" w:hAnsi="Times New Roman" w:cs="Times New Roman"/>
          <w:color w:val="auto"/>
          <w:lang w:val="en-US"/>
        </w:rPr>
        <w:t>https://doi.org/</w:t>
      </w:r>
      <w:r>
        <w:rPr>
          <w:rFonts w:hint="default" w:ascii="Times New Roman" w:hAnsi="Times New Roman" w:cs="Times New Roman"/>
          <w:iCs/>
          <w:color w:val="auto"/>
          <w:lang w:val="pt-BR"/>
        </w:rPr>
        <w:t>10.5281/zenodo.4061838</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iCs/>
          <w:color w:val="auto"/>
          <w:lang w:val="pt-PT"/>
        </w:rPr>
      </w:pP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iCs/>
          <w:color w:val="auto"/>
          <w:lang w:val="pt-PT"/>
        </w:rPr>
      </w:pPr>
      <w:r>
        <w:rPr>
          <w:rFonts w:hint="default" w:ascii="Times New Roman" w:hAnsi="Times New Roman" w:cs="Times New Roman"/>
          <w:color w:val="auto"/>
          <w:lang w:val="en-US"/>
        </w:rPr>
        <w:t>https://doi.org/10.5281/zenodo.4036988</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eastAsia="Arial" w:cs="Times New Roman"/>
          <w:b w:val="0"/>
          <w:i w:val="0"/>
          <w:caps w:val="0"/>
          <w:color w:val="000000"/>
          <w:spacing w:val="0"/>
          <w:sz w:val="24"/>
          <w:szCs w:val="24"/>
          <w:shd w:val="clear" w:fill="FFFFFF"/>
          <w:vertAlign w:val="baseline"/>
          <w:lang w:val="pt-PT" w:eastAsia="en-US"/>
        </w:rPr>
      </w:pP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eastAsia="Arial" w:cs="Times New Roman"/>
          <w:b w:val="0"/>
          <w:i w:val="0"/>
          <w:caps w:val="0"/>
          <w:color w:val="000000"/>
          <w:spacing w:val="0"/>
          <w:sz w:val="24"/>
          <w:szCs w:val="24"/>
          <w:shd w:val="clear" w:fill="FFFFFF"/>
          <w:vertAlign w:val="baseline"/>
          <w:lang w:val="pt-PT" w:eastAsia="en-US"/>
        </w:rPr>
      </w:pPr>
      <w:r>
        <w:rPr>
          <w:rFonts w:hint="default" w:ascii="Times New Roman" w:hAnsi="Times New Roman" w:cs="Times New Roman"/>
          <w:color w:val="auto"/>
          <w:lang w:val="en-US"/>
        </w:rPr>
        <w:t>https://doi.org/</w:t>
      </w:r>
      <w:r>
        <w:rPr>
          <w:rFonts w:hint="default" w:ascii="Times New Roman" w:hAnsi="Times New Roman" w:cs="Times New Roman"/>
          <w:iCs/>
          <w:color w:val="auto"/>
          <w:lang w:val="pt-BR"/>
        </w:rPr>
        <w:t>10.5281/zenodo.4066653</w:t>
      </w: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eastAsia="Arial" w:cs="Times New Roman"/>
          <w:b w:val="0"/>
          <w:i w:val="0"/>
          <w:caps w:val="0"/>
          <w:color w:val="000000"/>
          <w:spacing w:val="0"/>
          <w:sz w:val="24"/>
          <w:szCs w:val="24"/>
          <w:shd w:val="clear" w:fill="FFFFFF"/>
          <w:vertAlign w:val="baseline"/>
          <w:lang w:val="pt-PT" w:eastAsia="en-US"/>
        </w:rPr>
      </w:pPr>
    </w:p>
    <w:p>
      <w:pPr>
        <w:pStyle w:val="2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eastAsia="Arial" w:cs="Times New Roman"/>
          <w:b w:val="0"/>
          <w:i w:val="0"/>
          <w:caps w:val="0"/>
          <w:color w:val="000000"/>
          <w:spacing w:val="0"/>
          <w:sz w:val="24"/>
          <w:szCs w:val="24"/>
          <w:shd w:val="clear" w:fill="FFFFFF"/>
          <w:vertAlign w:val="baseline"/>
          <w:lang w:val="pt-PT" w:eastAsia="en-US"/>
        </w:rPr>
      </w:pPr>
      <w:r>
        <w:rPr>
          <w:rFonts w:hint="default" w:ascii="Times New Roman" w:hAnsi="Times New Roman" w:cs="Times New Roman"/>
          <w:color w:val="auto"/>
        </w:rPr>
        <w:t>https://doi.org/10.5281/zenodo.4037101</w:t>
      </w:r>
    </w:p>
    <w:p>
      <w:pPr>
        <w:pStyle w:val="2"/>
        <w:spacing w:line="480" w:lineRule="auto"/>
        <w:rPr>
          <w:rFonts w:hint="default" w:ascii="Times New Roman" w:hAnsi="Times New Roman" w:cs="Times New Roman"/>
          <w:color w:val="auto"/>
          <w:lang w:val="pt-BR"/>
        </w:rPr>
      </w:pPr>
      <w:bookmarkStart w:id="8" w:name="references"/>
      <w:bookmarkEnd w:id="8"/>
      <w:r>
        <w:rPr>
          <w:rFonts w:hint="default" w:ascii="Times New Roman" w:hAnsi="Times New Roman" w:cs="Times New Roman"/>
          <w:color w:val="auto"/>
          <w:sz w:val="24"/>
          <w:szCs w:val="24"/>
        </w:rPr>
        <w:t>References</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Abatzoglou, J. T., Dobrowski, S. Z., Parks, S. A., &amp; Hegewisch, K. C. (2018). TerraClimate a high-resolution global dataset of monthly climate and climatic water balance from 1958-2015. </w:t>
      </w:r>
      <w:r>
        <w:rPr>
          <w:rFonts w:hint="default" w:ascii="Times New Roman" w:hAnsi="Times New Roman" w:cs="Times New Roman"/>
          <w:i/>
          <w:color w:val="auto"/>
        </w:rPr>
        <w:t>Scientific Data</w:t>
      </w:r>
      <w:r>
        <w:rPr>
          <w:rFonts w:hint="default" w:ascii="Times New Roman" w:hAnsi="Times New Roman" w:cs="Times New Roman"/>
          <w:color w:val="auto"/>
        </w:rPr>
        <w:t xml:space="preserve">, </w:t>
      </w:r>
      <w:r>
        <w:rPr>
          <w:rFonts w:hint="default" w:ascii="Times New Roman" w:hAnsi="Times New Roman" w:cs="Times New Roman"/>
          <w:i/>
          <w:color w:val="auto"/>
        </w:rPr>
        <w:t>5</w:t>
      </w:r>
      <w:r>
        <w:rPr>
          <w:rFonts w:hint="default" w:ascii="Times New Roman" w:hAnsi="Times New Roman" w:cs="Times New Roman"/>
          <w:color w:val="auto"/>
        </w:rPr>
        <w:t>(1). https://doi.org/10.1038/sdata.2017.191</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Albergel, C., Dutra, E., Bonan, B., Zheng, Y., Munier, S., Balsamo, G., de Rosnay, P., Muñoz-Sabater, J., &amp; Calvet, J.-C. (2019). Monitoring and Forecasting the Impact of the 2018 Summer Heatwave on Vegetation. </w:t>
      </w:r>
      <w:r>
        <w:rPr>
          <w:rFonts w:hint="default" w:ascii="Times New Roman" w:hAnsi="Times New Roman" w:cs="Times New Roman"/>
          <w:i/>
          <w:color w:val="auto"/>
        </w:rPr>
        <w:t>Remote Sensing</w:t>
      </w:r>
      <w:r>
        <w:rPr>
          <w:rFonts w:hint="default" w:ascii="Times New Roman" w:hAnsi="Times New Roman" w:cs="Times New Roman"/>
          <w:color w:val="auto"/>
        </w:rPr>
        <w:t xml:space="preserve">, </w:t>
      </w:r>
      <w:r>
        <w:rPr>
          <w:rFonts w:hint="default" w:ascii="Times New Roman" w:hAnsi="Times New Roman" w:cs="Times New Roman"/>
          <w:i/>
          <w:color w:val="auto"/>
        </w:rPr>
        <w:t>11</w:t>
      </w:r>
      <w:r>
        <w:rPr>
          <w:rFonts w:hint="default" w:ascii="Times New Roman" w:hAnsi="Times New Roman" w:cs="Times New Roman"/>
          <w:color w:val="auto"/>
        </w:rPr>
        <w:t>(5), 520. https://doi.org/10.3390/rs11050520</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Albrecht, R. I., Goodman, S. J., Buechler, D. E., Blakeslee, R. J., &amp; Christian, H. J. (2016). Where Are the Lightning Hotspots on Earth? </w:t>
      </w:r>
      <w:r>
        <w:rPr>
          <w:rFonts w:hint="default" w:ascii="Times New Roman" w:hAnsi="Times New Roman" w:cs="Times New Roman"/>
          <w:i/>
          <w:color w:val="auto"/>
        </w:rPr>
        <w:t>Bulletin of the American Meteorological Society</w:t>
      </w:r>
      <w:r>
        <w:rPr>
          <w:rFonts w:hint="default" w:ascii="Times New Roman" w:hAnsi="Times New Roman" w:cs="Times New Roman"/>
          <w:color w:val="auto"/>
        </w:rPr>
        <w:t xml:space="preserve">, </w:t>
      </w:r>
      <w:r>
        <w:rPr>
          <w:rFonts w:hint="default" w:ascii="Times New Roman" w:hAnsi="Times New Roman" w:cs="Times New Roman"/>
          <w:i/>
          <w:color w:val="auto"/>
        </w:rPr>
        <w:t>97</w:t>
      </w:r>
      <w:r>
        <w:rPr>
          <w:rFonts w:hint="default" w:ascii="Times New Roman" w:hAnsi="Times New Roman" w:cs="Times New Roman"/>
          <w:color w:val="auto"/>
        </w:rPr>
        <w:t>(11), 2051–2068. https://doi.org/10.1175/bams-d-14-00193.1</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Aleixo, I., Norris, D., Hemerik, L., Barbosa, A., Prata, E., Costa, F., &amp; Poorter, L. (2019). Amazonian rainforest tree mortality driven by climate and functional traits. </w:t>
      </w:r>
      <w:r>
        <w:rPr>
          <w:rFonts w:hint="default" w:ascii="Times New Roman" w:hAnsi="Times New Roman" w:cs="Times New Roman"/>
          <w:i/>
          <w:color w:val="auto"/>
        </w:rPr>
        <w:t>Nature Climate Change</w:t>
      </w:r>
      <w:r>
        <w:rPr>
          <w:rFonts w:hint="default" w:ascii="Times New Roman" w:hAnsi="Times New Roman" w:cs="Times New Roman"/>
          <w:color w:val="auto"/>
        </w:rPr>
        <w:t xml:space="preserve">, </w:t>
      </w:r>
      <w:r>
        <w:rPr>
          <w:rFonts w:hint="default" w:ascii="Times New Roman" w:hAnsi="Times New Roman" w:cs="Times New Roman"/>
          <w:i/>
          <w:color w:val="auto"/>
        </w:rPr>
        <w:t>9</w:t>
      </w:r>
      <w:r>
        <w:rPr>
          <w:rFonts w:hint="default" w:ascii="Times New Roman" w:hAnsi="Times New Roman" w:cs="Times New Roman"/>
          <w:color w:val="auto"/>
        </w:rPr>
        <w:t>(5), 384–388. https://doi.org/10.1038/s41558-019-0458-0</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Almeida, D. R. A., Stark, S. C., Schietti, J., Camargo, J. L. C., Amazonas, N. T., Gorgens, E. B., Rosa, D. M., Smith, M. N., Valbuena, R., Saleska, S., Andrade, A., Mesquita, R., Laurance, S. G., Laurance, W. F., Lovejoy, T. E., Broadbent, E. N., Shimabukuro, Y. E., Parker, G. G., Lefsky, M., … Brancalion, P. H. S. (2019). Persistent effects of fragmentation on tropical rainforest canopy structure after 20yr of isolation. </w:t>
      </w:r>
      <w:r>
        <w:rPr>
          <w:rFonts w:hint="default" w:ascii="Times New Roman" w:hAnsi="Times New Roman" w:cs="Times New Roman"/>
          <w:i/>
          <w:color w:val="auto"/>
        </w:rPr>
        <w:t>Ecological Applications</w:t>
      </w:r>
      <w:r>
        <w:rPr>
          <w:rFonts w:hint="default" w:ascii="Times New Roman" w:hAnsi="Times New Roman" w:cs="Times New Roman"/>
          <w:color w:val="auto"/>
        </w:rPr>
        <w:t xml:space="preserve">, </w:t>
      </w:r>
      <w:r>
        <w:rPr>
          <w:rFonts w:hint="default" w:ascii="Times New Roman" w:hAnsi="Times New Roman" w:cs="Times New Roman"/>
          <w:i/>
          <w:color w:val="auto"/>
        </w:rPr>
        <w:t>29</w:t>
      </w:r>
      <w:r>
        <w:rPr>
          <w:rFonts w:hint="default" w:ascii="Times New Roman" w:hAnsi="Times New Roman" w:cs="Times New Roman"/>
          <w:color w:val="auto"/>
        </w:rPr>
        <w:t>(6). https://doi.org/10.1002/eap.1952</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Anderegg, W. R. L., Klein, T., Bartlett, M., Sack, L., Pellegrini, A. F. A., Choat, B., &amp; Jansen, S. (2016). Meta-analysis reveals that hydraulic traits explain cross-species patterns of drought-induced tree mortality across the globe. </w:t>
      </w:r>
      <w:r>
        <w:rPr>
          <w:rFonts w:hint="default" w:ascii="Times New Roman" w:hAnsi="Times New Roman" w:cs="Times New Roman"/>
          <w:i/>
          <w:color w:val="auto"/>
        </w:rPr>
        <w:t>Proceedings of the National Academy of Sciences</w:t>
      </w:r>
      <w:r>
        <w:rPr>
          <w:rFonts w:hint="default" w:ascii="Times New Roman" w:hAnsi="Times New Roman" w:cs="Times New Roman"/>
          <w:color w:val="auto"/>
        </w:rPr>
        <w:t xml:space="preserve">, </w:t>
      </w:r>
      <w:r>
        <w:rPr>
          <w:rFonts w:hint="default" w:ascii="Times New Roman" w:hAnsi="Times New Roman" w:cs="Times New Roman"/>
          <w:i/>
          <w:color w:val="auto"/>
        </w:rPr>
        <w:t>113</w:t>
      </w:r>
      <w:r>
        <w:rPr>
          <w:rFonts w:hint="default" w:ascii="Times New Roman" w:hAnsi="Times New Roman" w:cs="Times New Roman"/>
          <w:color w:val="auto"/>
        </w:rPr>
        <w:t>(18), 5024–5029. https://doi.org/10.1073/pnas.1525678113</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Andrade, M. S., Gorgens, E. B., Reis, C. R., Cantinho, R. Z., Assis, M., Sato, L., &amp; Ometto, J. P. H. B. (2018). Airborne laser scanning for terrain modeling in the amazon forest. </w:t>
      </w:r>
      <w:r>
        <w:rPr>
          <w:rFonts w:hint="default" w:ascii="Times New Roman" w:hAnsi="Times New Roman" w:cs="Times New Roman"/>
          <w:i/>
          <w:color w:val="auto"/>
        </w:rPr>
        <w:t>Acta Amazonica</w:t>
      </w:r>
      <w:r>
        <w:rPr>
          <w:rFonts w:hint="default" w:ascii="Times New Roman" w:hAnsi="Times New Roman" w:cs="Times New Roman"/>
          <w:color w:val="auto"/>
        </w:rPr>
        <w:t xml:space="preserve">, </w:t>
      </w:r>
      <w:r>
        <w:rPr>
          <w:rFonts w:hint="default" w:ascii="Times New Roman" w:hAnsi="Times New Roman" w:cs="Times New Roman"/>
          <w:i/>
          <w:color w:val="auto"/>
        </w:rPr>
        <w:t>48</w:t>
      </w:r>
      <w:r>
        <w:rPr>
          <w:rFonts w:hint="default" w:ascii="Times New Roman" w:hAnsi="Times New Roman" w:cs="Times New Roman"/>
          <w:color w:val="auto"/>
        </w:rPr>
        <w:t>(4), 271–279. https://doi.org/10.1590/1809-4392201800132</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Arsanjani, J. J., Vaz, E., Bakillah, M., &amp; Mooney, P. (2014). Towards initiating OpenLandMap founded on citizens’ science: The current status of land use features of OpenStreetMap in Europe. </w:t>
      </w:r>
      <w:r>
        <w:rPr>
          <w:rFonts w:hint="default" w:ascii="Times New Roman" w:hAnsi="Times New Roman" w:cs="Times New Roman"/>
          <w:i/>
          <w:color w:val="auto"/>
        </w:rPr>
        <w:t>International Conference on Geographic Information Science</w:t>
      </w:r>
      <w:r>
        <w:rPr>
          <w:rFonts w:hint="default" w:ascii="Times New Roman" w:hAnsi="Times New Roman" w:cs="Times New Roman"/>
          <w:color w:val="auto"/>
        </w:rPr>
        <w:t>.</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Asner, G. P., Powell, G. V. N., Mascaro, J., Knapp, D. E., Clark, J. K., Jacobson, J., Kennedy-Bowdoin, T., Balaji, A., Paez-Acosta, G., Victoria, E., Secada, L., Valqui, M., &amp; Hughes, R. F. (2010). High-resolution forest carbon stocks and emissions in the Amazon. </w:t>
      </w:r>
      <w:r>
        <w:rPr>
          <w:rFonts w:hint="default" w:ascii="Times New Roman" w:hAnsi="Times New Roman" w:cs="Times New Roman"/>
          <w:i/>
          <w:color w:val="auto"/>
        </w:rPr>
        <w:t>Proceedings of the National Academy of Sciences</w:t>
      </w:r>
      <w:r>
        <w:rPr>
          <w:rFonts w:hint="default" w:ascii="Times New Roman" w:hAnsi="Times New Roman" w:cs="Times New Roman"/>
          <w:color w:val="auto"/>
        </w:rPr>
        <w:t xml:space="preserve">, </w:t>
      </w:r>
      <w:r>
        <w:rPr>
          <w:rFonts w:hint="default" w:ascii="Times New Roman" w:hAnsi="Times New Roman" w:cs="Times New Roman"/>
          <w:i/>
          <w:color w:val="auto"/>
        </w:rPr>
        <w:t>107</w:t>
      </w:r>
      <w:r>
        <w:rPr>
          <w:rFonts w:hint="default" w:ascii="Times New Roman" w:hAnsi="Times New Roman" w:cs="Times New Roman"/>
          <w:color w:val="auto"/>
        </w:rPr>
        <w:t>(38), 16738–16742. https://doi.org/10.1073/pnas.1004875107</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Asner, G. P. (2009). Tropical forest carbon assessment: integrating satellite and airborne mapping approaches. </w:t>
      </w:r>
      <w:r>
        <w:rPr>
          <w:rFonts w:hint="default" w:ascii="Times New Roman" w:hAnsi="Times New Roman" w:cs="Times New Roman"/>
          <w:i/>
          <w:color w:val="auto"/>
        </w:rPr>
        <w:t>Environmental Research Letters</w:t>
      </w:r>
      <w:r>
        <w:rPr>
          <w:rFonts w:hint="default" w:ascii="Times New Roman" w:hAnsi="Times New Roman" w:cs="Times New Roman"/>
          <w:color w:val="auto"/>
        </w:rPr>
        <w:t xml:space="preserve">, </w:t>
      </w:r>
      <w:r>
        <w:rPr>
          <w:rFonts w:hint="default" w:ascii="Times New Roman" w:hAnsi="Times New Roman" w:cs="Times New Roman"/>
          <w:i/>
          <w:color w:val="auto"/>
        </w:rPr>
        <w:t>4</w:t>
      </w:r>
      <w:r>
        <w:rPr>
          <w:rFonts w:hint="default" w:ascii="Times New Roman" w:hAnsi="Times New Roman" w:cs="Times New Roman"/>
          <w:color w:val="auto"/>
        </w:rPr>
        <w:t>(3), 34009. https://doi.org/10.1088/1748-9326/4/3/034009</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Asner, G. P., Anderson, C. B., Martin, R. E., Tupayachi, R., Knapp, D. E., &amp; Sinca, F. (2015). Landscape biogeochemistry reflected in shifting distributions of chemical traits in the Amazon forest canopy. </w:t>
      </w:r>
      <w:r>
        <w:rPr>
          <w:rFonts w:hint="default" w:ascii="Times New Roman" w:hAnsi="Times New Roman" w:cs="Times New Roman"/>
          <w:i/>
          <w:color w:val="auto"/>
        </w:rPr>
        <w:t>Nature Geoscience</w:t>
      </w:r>
      <w:r>
        <w:rPr>
          <w:rFonts w:hint="default" w:ascii="Times New Roman" w:hAnsi="Times New Roman" w:cs="Times New Roman"/>
          <w:color w:val="auto"/>
        </w:rPr>
        <w:t xml:space="preserve">, </w:t>
      </w:r>
      <w:r>
        <w:rPr>
          <w:rFonts w:hint="default" w:ascii="Times New Roman" w:hAnsi="Times New Roman" w:cs="Times New Roman"/>
          <w:i/>
          <w:color w:val="auto"/>
        </w:rPr>
        <w:t>8</w:t>
      </w:r>
      <w:r>
        <w:rPr>
          <w:rFonts w:hint="default" w:ascii="Times New Roman" w:hAnsi="Times New Roman" w:cs="Times New Roman"/>
          <w:color w:val="auto"/>
        </w:rPr>
        <w:t>(7), 567–573.</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Bae, S., Levick, S. R., Heidrich, L., Magdon, P., Leutner, B. F., Wöllauer, S., Serebryanyk, A., Nauss, T., Krzystek, P., Gossner, M. M., Schall, P., Heibl, C., Bässler, C., Doerfler, I., Schulze, E.-D., Krah, F.-S., Culmsee, H., Jung, K., Heurich, M., … Müller, J. (2019). Radar vision in the mapping of forest biodiversity from space. </w:t>
      </w:r>
      <w:r>
        <w:rPr>
          <w:rFonts w:hint="default" w:ascii="Times New Roman" w:hAnsi="Times New Roman" w:cs="Times New Roman"/>
          <w:i/>
          <w:color w:val="auto"/>
        </w:rPr>
        <w:t>Nature Communications</w:t>
      </w:r>
      <w:r>
        <w:rPr>
          <w:rFonts w:hint="default" w:ascii="Times New Roman" w:hAnsi="Times New Roman" w:cs="Times New Roman"/>
          <w:color w:val="auto"/>
        </w:rPr>
        <w:t xml:space="preserve">, </w:t>
      </w:r>
      <w:r>
        <w:rPr>
          <w:rFonts w:hint="default" w:ascii="Times New Roman" w:hAnsi="Times New Roman" w:cs="Times New Roman"/>
          <w:i/>
          <w:color w:val="auto"/>
        </w:rPr>
        <w:t>10</w:t>
      </w:r>
      <w:r>
        <w:rPr>
          <w:rFonts w:hint="default" w:ascii="Times New Roman" w:hAnsi="Times New Roman" w:cs="Times New Roman"/>
          <w:color w:val="auto"/>
        </w:rPr>
        <w:t>(1). https://doi.org/10.1038/s41467-019-12737-x</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Baker, T. R., Phillips, O. L., Malhi, Y., Almeida, S., Arroyo, L., Fiore, A. Di, Erwin, T., Killeen, T. J., Laurance, S. G., Laurance, W. F., Lewis, S. L., Lloyd, J., Monteagudo, A., Neill, D. A., Patino, S., Pitman, N. C. A., Silva, J. N. M., Martinez, R. V., &amp; Hensberge, H. (2004). Variation in wood density determines spatial patterns in Amazonian forest biomass. </w:t>
      </w:r>
      <w:r>
        <w:rPr>
          <w:rFonts w:hint="default" w:ascii="Times New Roman" w:hAnsi="Times New Roman" w:cs="Times New Roman"/>
          <w:i/>
          <w:color w:val="auto"/>
        </w:rPr>
        <w:t>Global Change Biology</w:t>
      </w:r>
      <w:r>
        <w:rPr>
          <w:rFonts w:hint="default" w:ascii="Times New Roman" w:hAnsi="Times New Roman" w:cs="Times New Roman"/>
          <w:color w:val="auto"/>
        </w:rPr>
        <w:t xml:space="preserve">, </w:t>
      </w:r>
      <w:r>
        <w:rPr>
          <w:rFonts w:hint="default" w:ascii="Times New Roman" w:hAnsi="Times New Roman" w:cs="Times New Roman"/>
          <w:i/>
          <w:color w:val="auto"/>
        </w:rPr>
        <w:t>10</w:t>
      </w:r>
      <w:r>
        <w:rPr>
          <w:rFonts w:hint="default" w:ascii="Times New Roman" w:hAnsi="Times New Roman" w:cs="Times New Roman"/>
          <w:color w:val="auto"/>
        </w:rPr>
        <w:t>(5), 545–562. https://doi.org/10.1111/j.1365-2486.2004.00751.x</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Barkhordarian, A., Saatchi, S. S., Behrangi, A., Loikith, P. C., &amp; Mechoso, C. R. (2019). A Recent Systematic Increase in Vapor Pressure Deficit over Tropical South America. </w:t>
      </w:r>
      <w:r>
        <w:rPr>
          <w:rFonts w:hint="default" w:ascii="Times New Roman" w:hAnsi="Times New Roman" w:cs="Times New Roman"/>
          <w:i/>
          <w:color w:val="auto"/>
        </w:rPr>
        <w:t>Scientific Reports</w:t>
      </w:r>
      <w:r>
        <w:rPr>
          <w:rFonts w:hint="default" w:ascii="Times New Roman" w:hAnsi="Times New Roman" w:cs="Times New Roman"/>
          <w:color w:val="auto"/>
        </w:rPr>
        <w:t xml:space="preserve">, </w:t>
      </w:r>
      <w:r>
        <w:rPr>
          <w:rFonts w:hint="default" w:ascii="Times New Roman" w:hAnsi="Times New Roman" w:cs="Times New Roman"/>
          <w:i/>
          <w:color w:val="auto"/>
        </w:rPr>
        <w:t>9</w:t>
      </w:r>
      <w:r>
        <w:rPr>
          <w:rFonts w:hint="default" w:ascii="Times New Roman" w:hAnsi="Times New Roman" w:cs="Times New Roman"/>
          <w:color w:val="auto"/>
        </w:rPr>
        <w:t xml:space="preserve">(1). </w:t>
      </w:r>
      <w:r>
        <w:rPr>
          <w:rFonts w:hint="default" w:ascii="Times New Roman" w:hAnsi="Times New Roman" w:cs="Times New Roman"/>
          <w:color w:val="auto"/>
          <w:u w:val="none"/>
        </w:rPr>
        <w:t>https://doi.org/10.1038/s41598-019-51857-8</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Bennett, A. C., McDowell, N. G., Allen, C. D., &amp; Anderson-Teixeira, K. J. (2015). Larger trees suffer most during drought in forests worldwide. </w:t>
      </w:r>
      <w:r>
        <w:rPr>
          <w:rFonts w:hint="default" w:ascii="Times New Roman" w:hAnsi="Times New Roman" w:cs="Times New Roman"/>
          <w:i/>
          <w:color w:val="auto"/>
        </w:rPr>
        <w:t>Nature Plants</w:t>
      </w:r>
      <w:r>
        <w:rPr>
          <w:rFonts w:hint="default" w:ascii="Times New Roman" w:hAnsi="Times New Roman" w:cs="Times New Roman"/>
          <w:color w:val="auto"/>
        </w:rPr>
        <w:t xml:space="preserve">, </w:t>
      </w:r>
      <w:r>
        <w:rPr>
          <w:rFonts w:hint="default" w:ascii="Times New Roman" w:hAnsi="Times New Roman" w:cs="Times New Roman"/>
          <w:i/>
          <w:color w:val="auto"/>
        </w:rPr>
        <w:t>1</w:t>
      </w:r>
      <w:r>
        <w:rPr>
          <w:rFonts w:hint="default" w:ascii="Times New Roman" w:hAnsi="Times New Roman" w:cs="Times New Roman"/>
          <w:color w:val="auto"/>
        </w:rPr>
        <w:t>(10). https://doi.org/10.1038/nplants.2015.139</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Binkley, D., Stape, J. L., &amp; Ryan, M. G. (2004). Thinking about efficiency of resource use in forests. </w:t>
      </w:r>
      <w:r>
        <w:rPr>
          <w:rFonts w:hint="default" w:ascii="Times New Roman" w:hAnsi="Times New Roman" w:cs="Times New Roman"/>
          <w:i/>
          <w:color w:val="auto"/>
        </w:rPr>
        <w:t>Forest Ecology and Management</w:t>
      </w:r>
      <w:r>
        <w:rPr>
          <w:rFonts w:hint="default" w:ascii="Times New Roman" w:hAnsi="Times New Roman" w:cs="Times New Roman"/>
          <w:color w:val="auto"/>
        </w:rPr>
        <w:t xml:space="preserve">, </w:t>
      </w:r>
      <w:r>
        <w:rPr>
          <w:rFonts w:hint="default" w:ascii="Times New Roman" w:hAnsi="Times New Roman" w:cs="Times New Roman"/>
          <w:i/>
          <w:color w:val="auto"/>
        </w:rPr>
        <w:t>193</w:t>
      </w:r>
      <w:r>
        <w:rPr>
          <w:rFonts w:hint="default" w:ascii="Times New Roman" w:hAnsi="Times New Roman" w:cs="Times New Roman"/>
          <w:color w:val="auto"/>
        </w:rPr>
        <w:t>(1–2), 5–16. https://doi.org/10.1016/j.foreco.2004.01.019</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Bisht, G., &amp; Bras, R. L. (2010). Estimation of net radiation from the MODIS data under all sky conditions: Southern Great Plains case study. </w:t>
      </w:r>
      <w:r>
        <w:rPr>
          <w:rFonts w:hint="default" w:ascii="Times New Roman" w:hAnsi="Times New Roman" w:cs="Times New Roman"/>
          <w:i/>
          <w:color w:val="auto"/>
        </w:rPr>
        <w:t>Remote Sensing of Environment</w:t>
      </w:r>
      <w:r>
        <w:rPr>
          <w:rFonts w:hint="default" w:ascii="Times New Roman" w:hAnsi="Times New Roman" w:cs="Times New Roman"/>
          <w:color w:val="auto"/>
        </w:rPr>
        <w:t xml:space="preserve">, </w:t>
      </w:r>
      <w:r>
        <w:rPr>
          <w:rFonts w:hint="default" w:ascii="Times New Roman" w:hAnsi="Times New Roman" w:cs="Times New Roman"/>
          <w:i/>
          <w:color w:val="auto"/>
        </w:rPr>
        <w:t>114</w:t>
      </w:r>
      <w:r>
        <w:rPr>
          <w:rFonts w:hint="default" w:ascii="Times New Roman" w:hAnsi="Times New Roman" w:cs="Times New Roman"/>
          <w:color w:val="auto"/>
        </w:rPr>
        <w:t>(7), 1522–1534. https://doi.org/10.1016/j.rse.2010.02.007</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Bonnesoeur, V., Constant, T., Moulia, B., &amp; Fournier, M. (2016). Forest trees filter chronic wind-signals to acclimate to high winds. </w:t>
      </w:r>
      <w:r>
        <w:rPr>
          <w:rFonts w:hint="default" w:ascii="Times New Roman" w:hAnsi="Times New Roman" w:cs="Times New Roman"/>
          <w:i/>
          <w:color w:val="auto"/>
        </w:rPr>
        <w:t>New Phytologist</w:t>
      </w:r>
      <w:r>
        <w:rPr>
          <w:rFonts w:hint="default" w:ascii="Times New Roman" w:hAnsi="Times New Roman" w:cs="Times New Roman"/>
          <w:color w:val="auto"/>
        </w:rPr>
        <w:t xml:space="preserve">, </w:t>
      </w:r>
      <w:r>
        <w:rPr>
          <w:rFonts w:hint="default" w:ascii="Times New Roman" w:hAnsi="Times New Roman" w:cs="Times New Roman"/>
          <w:i/>
          <w:color w:val="auto"/>
        </w:rPr>
        <w:t>210</w:t>
      </w:r>
      <w:r>
        <w:rPr>
          <w:rFonts w:hint="default" w:ascii="Times New Roman" w:hAnsi="Times New Roman" w:cs="Times New Roman"/>
          <w:color w:val="auto"/>
        </w:rPr>
        <w:t xml:space="preserve">(3), 850–860. </w:t>
      </w:r>
      <w:r>
        <w:rPr>
          <w:rFonts w:hint="default" w:ascii="Times New Roman" w:hAnsi="Times New Roman" w:cs="Times New Roman"/>
          <w:color w:val="auto"/>
          <w:u w:val="none"/>
        </w:rPr>
        <w:t>https://doi.org/10.1111/nph.13836</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Breiman, L. (2001). Random forests. </w:t>
      </w:r>
      <w:r>
        <w:rPr>
          <w:rFonts w:hint="default" w:ascii="Times New Roman" w:hAnsi="Times New Roman" w:cs="Times New Roman"/>
          <w:i/>
          <w:color w:val="auto"/>
        </w:rPr>
        <w:t>Machine Learning</w:t>
      </w:r>
      <w:r>
        <w:rPr>
          <w:rFonts w:hint="default" w:ascii="Times New Roman" w:hAnsi="Times New Roman" w:cs="Times New Roman"/>
          <w:color w:val="auto"/>
        </w:rPr>
        <w:t xml:space="preserve">, </w:t>
      </w:r>
      <w:r>
        <w:rPr>
          <w:rFonts w:hint="default" w:ascii="Times New Roman" w:hAnsi="Times New Roman" w:cs="Times New Roman"/>
          <w:i/>
          <w:color w:val="auto"/>
        </w:rPr>
        <w:t>45</w:t>
      </w:r>
      <w:r>
        <w:rPr>
          <w:rFonts w:hint="default" w:ascii="Times New Roman" w:hAnsi="Times New Roman" w:cs="Times New Roman"/>
          <w:color w:val="auto"/>
        </w:rPr>
        <w:t>, 5–32.</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Broedel, E., Tomasella, J., Cândido, L. A., &amp; von Randow, C. (2017). Deep soil water dynamics in an undisturbed primary forest in central Amazonia: Differences between normal years and the 2005 drought. </w:t>
      </w:r>
      <w:r>
        <w:rPr>
          <w:rFonts w:hint="default" w:ascii="Times New Roman" w:hAnsi="Times New Roman" w:cs="Times New Roman"/>
          <w:i/>
          <w:color w:val="auto"/>
        </w:rPr>
        <w:t>Hydrological Processes</w:t>
      </w:r>
      <w:r>
        <w:rPr>
          <w:rFonts w:hint="default" w:ascii="Times New Roman" w:hAnsi="Times New Roman" w:cs="Times New Roman"/>
          <w:color w:val="auto"/>
        </w:rPr>
        <w:t xml:space="preserve">, </w:t>
      </w:r>
      <w:r>
        <w:rPr>
          <w:rFonts w:hint="default" w:ascii="Times New Roman" w:hAnsi="Times New Roman" w:cs="Times New Roman"/>
          <w:i/>
          <w:color w:val="auto"/>
        </w:rPr>
        <w:t>31</w:t>
      </w:r>
      <w:r>
        <w:rPr>
          <w:rFonts w:hint="default" w:ascii="Times New Roman" w:hAnsi="Times New Roman" w:cs="Times New Roman"/>
          <w:color w:val="auto"/>
        </w:rPr>
        <w:t>(9), 1749–1759. https://doi.org/10.1002/hyp.11143</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Cao, M., &amp; Woodward, F. I. (</w:t>
      </w:r>
      <w:r>
        <w:rPr>
          <w:rFonts w:hint="default" w:ascii="Times New Roman" w:hAnsi="Times New Roman" w:cs="Times New Roman"/>
          <w:color w:val="auto"/>
          <w:lang w:val="pt-BR"/>
        </w:rPr>
        <w:t>2002</w:t>
      </w:r>
      <w:r>
        <w:rPr>
          <w:rFonts w:hint="default" w:ascii="Times New Roman" w:hAnsi="Times New Roman" w:cs="Times New Roman"/>
          <w:color w:val="auto"/>
        </w:rPr>
        <w:t xml:space="preserve">). Net primary and ecosystem production and carbon stocks of terrestrial ecosystems and their responses to climate change. </w:t>
      </w:r>
      <w:r>
        <w:rPr>
          <w:rFonts w:hint="default" w:ascii="Times New Roman" w:hAnsi="Times New Roman" w:cs="Times New Roman"/>
          <w:i/>
          <w:color w:val="auto"/>
        </w:rPr>
        <w:t>Global Change Biology</w:t>
      </w:r>
      <w:r>
        <w:rPr>
          <w:rFonts w:hint="default" w:ascii="Times New Roman" w:hAnsi="Times New Roman" w:cs="Times New Roman"/>
          <w:color w:val="auto"/>
        </w:rPr>
        <w:t xml:space="preserve">, </w:t>
      </w:r>
      <w:r>
        <w:rPr>
          <w:rFonts w:hint="default" w:ascii="Times New Roman" w:hAnsi="Times New Roman" w:cs="Times New Roman"/>
          <w:i/>
          <w:color w:val="auto"/>
        </w:rPr>
        <w:t>4</w:t>
      </w:r>
      <w:r>
        <w:rPr>
          <w:rFonts w:hint="default" w:ascii="Times New Roman" w:hAnsi="Times New Roman" w:cs="Times New Roman"/>
          <w:color w:val="auto"/>
        </w:rPr>
        <w:t>(2), 185–198. https://doi.org/10.1046/j.1365-2486.1998.00125.x</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Chave, J., Piponiot, C., Maréchaux, I., de, F. H., Larpin, D., Fischer, F. J., Derroire, G., Vincent, G., &amp; Hérault, B. (2020). Slow rate of secondary forest carbon accumulation in the Guianas compared with the rest of the Neotropics. </w:t>
      </w:r>
      <w:r>
        <w:rPr>
          <w:rFonts w:hint="default" w:ascii="Times New Roman" w:hAnsi="Times New Roman" w:cs="Times New Roman"/>
          <w:i/>
          <w:color w:val="auto"/>
        </w:rPr>
        <w:t>Ecol Appl</w:t>
      </w:r>
      <w:r>
        <w:rPr>
          <w:rFonts w:hint="default" w:ascii="Times New Roman" w:hAnsi="Times New Roman" w:cs="Times New Roman"/>
          <w:color w:val="auto"/>
        </w:rPr>
        <w:t xml:space="preserve">, </w:t>
      </w:r>
      <w:r>
        <w:rPr>
          <w:rFonts w:hint="default" w:ascii="Times New Roman" w:hAnsi="Times New Roman" w:cs="Times New Roman"/>
          <w:i/>
          <w:color w:val="auto"/>
        </w:rPr>
        <w:t>30</w:t>
      </w:r>
      <w:r>
        <w:rPr>
          <w:rFonts w:hint="default" w:ascii="Times New Roman" w:hAnsi="Times New Roman" w:cs="Times New Roman"/>
          <w:color w:val="auto"/>
        </w:rPr>
        <w:t>, e02004.</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Clark, M. L., Clark, D. B., &amp; Roberts, D. A. (2004). Small-footprint lidar estimation of sub-canopy elevation and tree height in a tropical rain forest landscape. </w:t>
      </w:r>
      <w:r>
        <w:rPr>
          <w:rFonts w:hint="default" w:ascii="Times New Roman" w:hAnsi="Times New Roman" w:cs="Times New Roman"/>
          <w:i/>
          <w:color w:val="auto"/>
        </w:rPr>
        <w:t>Remote Sensing of Environment</w:t>
      </w:r>
      <w:r>
        <w:rPr>
          <w:rFonts w:hint="default" w:ascii="Times New Roman" w:hAnsi="Times New Roman" w:cs="Times New Roman"/>
          <w:color w:val="auto"/>
        </w:rPr>
        <w:t xml:space="preserve">, </w:t>
      </w:r>
      <w:r>
        <w:rPr>
          <w:rFonts w:hint="default" w:ascii="Times New Roman" w:hAnsi="Times New Roman" w:cs="Times New Roman"/>
          <w:i/>
          <w:color w:val="auto"/>
        </w:rPr>
        <w:t>91</w:t>
      </w:r>
      <w:r>
        <w:rPr>
          <w:rFonts w:hint="default" w:ascii="Times New Roman" w:hAnsi="Times New Roman" w:cs="Times New Roman"/>
          <w:color w:val="auto"/>
        </w:rPr>
        <w:t>(1), 68–89. https://doi.org/10.1016/j.rse.2004.02.008</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Coomes, D. A., Dalponte, M., Jucker, T., Asner, G. P., Banin, L. F., Burslem, D. F. R. P., Lewis, S. L., Nilus, R., Phillips, O. L., Phua, M.-H., &amp; Qie, L. (2017). Area-based vs tree-centric approaches to mapping forest carbon in Southeast Asian forests from airborne laser scanning data. </w:t>
      </w:r>
      <w:r>
        <w:rPr>
          <w:rFonts w:hint="default" w:ascii="Times New Roman" w:hAnsi="Times New Roman" w:cs="Times New Roman"/>
          <w:i/>
          <w:color w:val="auto"/>
        </w:rPr>
        <w:t>Remote Sensing of Environment</w:t>
      </w:r>
      <w:r>
        <w:rPr>
          <w:rFonts w:hint="default" w:ascii="Times New Roman" w:hAnsi="Times New Roman" w:cs="Times New Roman"/>
          <w:color w:val="auto"/>
        </w:rPr>
        <w:t xml:space="preserve">, </w:t>
      </w:r>
      <w:r>
        <w:rPr>
          <w:rFonts w:hint="default" w:ascii="Times New Roman" w:hAnsi="Times New Roman" w:cs="Times New Roman"/>
          <w:i/>
          <w:color w:val="auto"/>
        </w:rPr>
        <w:t>194</w:t>
      </w:r>
      <w:r>
        <w:rPr>
          <w:rFonts w:hint="default" w:ascii="Times New Roman" w:hAnsi="Times New Roman" w:cs="Times New Roman"/>
          <w:color w:val="auto"/>
        </w:rPr>
        <w:t>, 77–88. https://doi.org/10.1016/j.rse.2017.03.017</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Coomes, D. A., Jenkins, K. L., &amp; Cole, L. E. S. (2006). Scaling of tree vascular transport systems along gradients of nutrient supply and altitude. </w:t>
      </w:r>
      <w:r>
        <w:rPr>
          <w:rFonts w:hint="default" w:ascii="Times New Roman" w:hAnsi="Times New Roman" w:cs="Times New Roman"/>
          <w:i/>
          <w:color w:val="auto"/>
        </w:rPr>
        <w:t>Biology Letters</w:t>
      </w:r>
      <w:r>
        <w:rPr>
          <w:rFonts w:hint="default" w:ascii="Times New Roman" w:hAnsi="Times New Roman" w:cs="Times New Roman"/>
          <w:color w:val="auto"/>
        </w:rPr>
        <w:t xml:space="preserve">, </w:t>
      </w:r>
      <w:r>
        <w:rPr>
          <w:rFonts w:hint="default" w:ascii="Times New Roman" w:hAnsi="Times New Roman" w:cs="Times New Roman"/>
          <w:i/>
          <w:color w:val="auto"/>
        </w:rPr>
        <w:t>3</w:t>
      </w:r>
      <w:r>
        <w:rPr>
          <w:rFonts w:hint="default" w:ascii="Times New Roman" w:hAnsi="Times New Roman" w:cs="Times New Roman"/>
          <w:color w:val="auto"/>
        </w:rPr>
        <w:t>(1), 87–90. https://doi.org/10.1098/rsbl.2006.0551</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Daubenmire, R. (1976). The use of vegetation in assessing the productivity of forest lands. </w:t>
      </w:r>
      <w:r>
        <w:rPr>
          <w:rFonts w:hint="default" w:ascii="Times New Roman" w:hAnsi="Times New Roman" w:cs="Times New Roman"/>
          <w:i/>
          <w:color w:val="auto"/>
        </w:rPr>
        <w:t>The Botanical Review</w:t>
      </w:r>
      <w:r>
        <w:rPr>
          <w:rFonts w:hint="default" w:ascii="Times New Roman" w:hAnsi="Times New Roman" w:cs="Times New Roman"/>
          <w:color w:val="auto"/>
        </w:rPr>
        <w:t xml:space="preserve">, </w:t>
      </w:r>
      <w:r>
        <w:rPr>
          <w:rFonts w:hint="default" w:ascii="Times New Roman" w:hAnsi="Times New Roman" w:cs="Times New Roman"/>
          <w:i/>
          <w:color w:val="auto"/>
        </w:rPr>
        <w:t>42</w:t>
      </w:r>
      <w:r>
        <w:rPr>
          <w:rFonts w:hint="default" w:ascii="Times New Roman" w:hAnsi="Times New Roman" w:cs="Times New Roman"/>
          <w:color w:val="auto"/>
        </w:rPr>
        <w:t>(2), 115–143. https://doi.org/10.1007/BF02860720</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Drake, J. E., Tjoelker, M. G., Vårhammar, A., Medlyn, B., Reich, P. B., Leigh, A., Pfautsch, S., Blackman, C. J., López, R., Aspinwall, M. J., Crous, K. Y., Duursma, R. A., Kumarathunge, D., Kauwe, M. G. De, Jiang, M., Nicotra, A. B., Tissue, D. T., Choat, B., Atkin, O. K., &amp; Barton, C. V. M. (2018). Trees tolerate an extreme heatwave via sustained transpirational cooling and increased leaf thermal tolerance. </w:t>
      </w:r>
      <w:r>
        <w:rPr>
          <w:rFonts w:hint="default" w:ascii="Times New Roman" w:hAnsi="Times New Roman" w:cs="Times New Roman"/>
          <w:i/>
          <w:color w:val="auto"/>
        </w:rPr>
        <w:t>Global Change Biology</w:t>
      </w:r>
      <w:r>
        <w:rPr>
          <w:rFonts w:hint="default" w:ascii="Times New Roman" w:hAnsi="Times New Roman" w:cs="Times New Roman"/>
          <w:color w:val="auto"/>
        </w:rPr>
        <w:t xml:space="preserve">, </w:t>
      </w:r>
      <w:r>
        <w:rPr>
          <w:rFonts w:hint="default" w:ascii="Times New Roman" w:hAnsi="Times New Roman" w:cs="Times New Roman"/>
          <w:i/>
          <w:color w:val="auto"/>
        </w:rPr>
        <w:t>24</w:t>
      </w:r>
      <w:r>
        <w:rPr>
          <w:rFonts w:hint="default" w:ascii="Times New Roman" w:hAnsi="Times New Roman" w:cs="Times New Roman"/>
          <w:color w:val="auto"/>
        </w:rPr>
        <w:t>(6), 2390–2402. https://doi.org/10.1111/gcb.14037</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Enquist, B. J., Abraham, A. J., Harfoot, M. B. J., Malhi, Y., &amp; Doughty, C. E. (2020). The megabiota are disproportionately important for biosphere functioning. </w:t>
      </w:r>
      <w:r>
        <w:rPr>
          <w:rFonts w:hint="default" w:ascii="Times New Roman" w:hAnsi="Times New Roman" w:cs="Times New Roman"/>
          <w:i/>
          <w:color w:val="auto"/>
        </w:rPr>
        <w:t>Nature Communications</w:t>
      </w:r>
      <w:r>
        <w:rPr>
          <w:rFonts w:hint="default" w:ascii="Times New Roman" w:hAnsi="Times New Roman" w:cs="Times New Roman"/>
          <w:color w:val="auto"/>
        </w:rPr>
        <w:t xml:space="preserve">, </w:t>
      </w:r>
      <w:r>
        <w:rPr>
          <w:rFonts w:hint="default" w:ascii="Times New Roman" w:hAnsi="Times New Roman" w:cs="Times New Roman"/>
          <w:i/>
          <w:color w:val="auto"/>
        </w:rPr>
        <w:t>11</w:t>
      </w:r>
      <w:r>
        <w:rPr>
          <w:rFonts w:hint="default" w:ascii="Times New Roman" w:hAnsi="Times New Roman" w:cs="Times New Roman"/>
          <w:color w:val="auto"/>
        </w:rPr>
        <w:t>(1). https://doi.org/10.1038/s41467-020-14369-y</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Espírito-Santo, F. D. B., Gloor, M., Keller, M., Malhi, Y., Saatchi, S., Nelson, B., Junior, R. C. O., Pereira, C., Lloyd, J., Frolking, S., Palace, M., Shimabukuro, Y. E., Duarte, V., Mendoza, A. M., López-González, G., Baker, T. R., Feldpausch, T. R., Brienen, R. J. W., Asner, G. P., … Phillips, O. L. (2014). Size and frequency of natural forest disturbances and the Amazon forest carbon balance. </w:t>
      </w:r>
      <w:r>
        <w:rPr>
          <w:rFonts w:hint="default" w:ascii="Times New Roman" w:hAnsi="Times New Roman" w:cs="Times New Roman"/>
          <w:i/>
          <w:color w:val="auto"/>
        </w:rPr>
        <w:t>Nature Communications</w:t>
      </w:r>
      <w:r>
        <w:rPr>
          <w:rFonts w:hint="default" w:ascii="Times New Roman" w:hAnsi="Times New Roman" w:cs="Times New Roman"/>
          <w:color w:val="auto"/>
        </w:rPr>
        <w:t xml:space="preserve">, </w:t>
      </w:r>
      <w:r>
        <w:rPr>
          <w:rFonts w:hint="default" w:ascii="Times New Roman" w:hAnsi="Times New Roman" w:cs="Times New Roman"/>
          <w:i/>
          <w:color w:val="auto"/>
        </w:rPr>
        <w:t>5</w:t>
      </w:r>
      <w:r>
        <w:rPr>
          <w:rFonts w:hint="default" w:ascii="Times New Roman" w:hAnsi="Times New Roman" w:cs="Times New Roman"/>
          <w:color w:val="auto"/>
        </w:rPr>
        <w:t>, 1–6. https://doi.org/10.1038/ncomms4434</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Farr, T. G., Rosen, P. A., Caro, E., Crippen, R., Duren, R., Hensley, S., Kobrick, M., Paller, M., Rodriguez, E., Roth, L., &amp; others. (2007). The shuttle radar topography mission. </w:t>
      </w:r>
      <w:r>
        <w:rPr>
          <w:rFonts w:hint="default" w:ascii="Times New Roman" w:hAnsi="Times New Roman" w:cs="Times New Roman"/>
          <w:i/>
          <w:color w:val="auto"/>
        </w:rPr>
        <w:t>Reviews of Geophysics</w:t>
      </w:r>
      <w:r>
        <w:rPr>
          <w:rFonts w:hint="default" w:ascii="Times New Roman" w:hAnsi="Times New Roman" w:cs="Times New Roman"/>
          <w:color w:val="auto"/>
        </w:rPr>
        <w:t xml:space="preserve">, </w:t>
      </w:r>
      <w:r>
        <w:rPr>
          <w:rFonts w:hint="default" w:ascii="Times New Roman" w:hAnsi="Times New Roman" w:cs="Times New Roman"/>
          <w:i/>
          <w:color w:val="auto"/>
        </w:rPr>
        <w:t>45</w:t>
      </w:r>
      <w:r>
        <w:rPr>
          <w:rFonts w:hint="default" w:ascii="Times New Roman" w:hAnsi="Times New Roman" w:cs="Times New Roman"/>
          <w:color w:val="auto"/>
        </w:rPr>
        <w:t>(2).</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Feldpausch, T. R., Lloyd, J., Lewis, S. L., Brienen, R. J. W. W., Gloor, M., Monteagudo Mendoza, A., Lopez-Gonzalez, G., Banin, L., Abu Salim, K., Affum-Baffoe, K., others, Alexiades, M., Almeida, S., Amaral, I., Andrade, A., Aragão, L. E. O. C., Araujo Murakami, A., Arets, E. J. M., Arroyo, L., … Phillips, O. L. (2012). Tree height integrated into pantropical forest biomass estimates. </w:t>
      </w:r>
      <w:r>
        <w:rPr>
          <w:rFonts w:hint="default" w:ascii="Times New Roman" w:hAnsi="Times New Roman" w:cs="Times New Roman"/>
          <w:i/>
          <w:color w:val="auto"/>
        </w:rPr>
        <w:t>Biogeosciences</w:t>
      </w:r>
      <w:r>
        <w:rPr>
          <w:rFonts w:hint="default" w:ascii="Times New Roman" w:hAnsi="Times New Roman" w:cs="Times New Roman"/>
          <w:color w:val="auto"/>
        </w:rPr>
        <w:t xml:space="preserve">, </w:t>
      </w:r>
      <w:r>
        <w:rPr>
          <w:rFonts w:hint="default" w:ascii="Times New Roman" w:hAnsi="Times New Roman" w:cs="Times New Roman"/>
          <w:i/>
          <w:color w:val="auto"/>
        </w:rPr>
        <w:t>9</w:t>
      </w:r>
      <w:r>
        <w:rPr>
          <w:rFonts w:hint="default" w:ascii="Times New Roman" w:hAnsi="Times New Roman" w:cs="Times New Roman"/>
          <w:color w:val="auto"/>
        </w:rPr>
        <w:t>(8), 3381–3403. https://doi.org/10.5194/bg-9-3381-2012</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Ferraz, J., Ohta, S., &amp; Sales, P. C. de. (1998). Distribuição dos solos ao longo de dois transectos em floresta primária ao norte de Manaus (AM). </w:t>
      </w:r>
      <w:r>
        <w:rPr>
          <w:rFonts w:hint="default" w:ascii="Times New Roman" w:hAnsi="Times New Roman" w:cs="Times New Roman"/>
          <w:i/>
          <w:color w:val="auto"/>
        </w:rPr>
        <w:t>Higuchi, N., Campos, MAA, Sampaio, PTB, and Dos Santos, J., Espaço Comunicaçao Ltda., Manaus, Brazil</w:t>
      </w:r>
      <w:r>
        <w:rPr>
          <w:rFonts w:hint="default" w:ascii="Times New Roman" w:hAnsi="Times New Roman" w:cs="Times New Roman"/>
          <w:color w:val="auto"/>
        </w:rPr>
        <w:t xml:space="preserve">, </w:t>
      </w:r>
      <w:r>
        <w:rPr>
          <w:rFonts w:hint="default" w:ascii="Times New Roman" w:hAnsi="Times New Roman" w:cs="Times New Roman"/>
          <w:i/>
          <w:color w:val="auto"/>
        </w:rPr>
        <w:t>264</w:t>
      </w:r>
      <w:r>
        <w:rPr>
          <w:rFonts w:hint="default" w:ascii="Times New Roman" w:hAnsi="Times New Roman" w:cs="Times New Roman"/>
          <w:color w:val="auto"/>
        </w:rPr>
        <w:t>.</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Fick, S. E., &amp; Hijmans, R. J. (2017). WorldClim2: new 1-km spatial resolution climate surfaces for global land areas. </w:t>
      </w:r>
      <w:r>
        <w:rPr>
          <w:rFonts w:hint="default" w:ascii="Times New Roman" w:hAnsi="Times New Roman" w:cs="Times New Roman"/>
          <w:i/>
          <w:color w:val="auto"/>
        </w:rPr>
        <w:t>International Journal of Climatology</w:t>
      </w:r>
      <w:r>
        <w:rPr>
          <w:rFonts w:hint="default" w:ascii="Times New Roman" w:hAnsi="Times New Roman" w:cs="Times New Roman"/>
          <w:color w:val="auto"/>
        </w:rPr>
        <w:t xml:space="preserve">, </w:t>
      </w:r>
      <w:r>
        <w:rPr>
          <w:rFonts w:hint="default" w:ascii="Times New Roman" w:hAnsi="Times New Roman" w:cs="Times New Roman"/>
          <w:i/>
          <w:color w:val="auto"/>
        </w:rPr>
        <w:t>37</w:t>
      </w:r>
      <w:r>
        <w:rPr>
          <w:rFonts w:hint="default" w:ascii="Times New Roman" w:hAnsi="Times New Roman" w:cs="Times New Roman"/>
          <w:color w:val="auto"/>
        </w:rPr>
        <w:t>(12), 4302–4315. https://doi.org/10.1002/joc.5086</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Fisher, R. A., Williams, M., de Lourdes Ruivo, M., de Costa, A. L., &amp; Meir, P. (2008). Evaluating climatic and soil water controls on evapotranspiration at two Amazonian rainforest sites. </w:t>
      </w:r>
      <w:r>
        <w:rPr>
          <w:rFonts w:hint="default" w:ascii="Times New Roman" w:hAnsi="Times New Roman" w:cs="Times New Roman"/>
          <w:i/>
          <w:color w:val="auto"/>
        </w:rPr>
        <w:t>Agricultural and Forest Meteorology</w:t>
      </w:r>
      <w:r>
        <w:rPr>
          <w:rFonts w:hint="default" w:ascii="Times New Roman" w:hAnsi="Times New Roman" w:cs="Times New Roman"/>
          <w:color w:val="auto"/>
        </w:rPr>
        <w:t xml:space="preserve">, </w:t>
      </w:r>
      <w:r>
        <w:rPr>
          <w:rFonts w:hint="default" w:ascii="Times New Roman" w:hAnsi="Times New Roman" w:cs="Times New Roman"/>
          <w:i/>
          <w:color w:val="auto"/>
        </w:rPr>
        <w:t>148</w:t>
      </w:r>
      <w:r>
        <w:rPr>
          <w:rFonts w:hint="default" w:ascii="Times New Roman" w:hAnsi="Times New Roman" w:cs="Times New Roman"/>
          <w:color w:val="auto"/>
        </w:rPr>
        <w:t>(6–7), 850–861. https://doi.org/10.1016/j.agrformet.2007.12.001</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Funk, C., Peterson, P., Landsfeld, M., Pedreros, D., Verdin, J., Shukla, S., Husak, G., Rowland, J., Harrison, L., Hoell, A., &amp; Michaelsen, J. (2015). The climate hazards infrared precipitation with stations</w:t>
      </w:r>
      <w:r>
        <w:rPr>
          <w:rFonts w:hint="default" w:ascii="Times New Roman" w:hAnsi="Times New Roman" w:cs="Times New Roman"/>
          <w:color w:val="auto"/>
          <w:lang w:val="pt-BR"/>
        </w:rPr>
        <w:t xml:space="preserve">: </w:t>
      </w:r>
      <w:r>
        <w:rPr>
          <w:rFonts w:hint="default" w:ascii="Times New Roman" w:hAnsi="Times New Roman" w:cs="Times New Roman"/>
          <w:color w:val="auto"/>
        </w:rPr>
        <w:t xml:space="preserve">a new environmental record for monitoring extremes. </w:t>
      </w:r>
      <w:r>
        <w:rPr>
          <w:rFonts w:hint="default" w:ascii="Times New Roman" w:hAnsi="Times New Roman" w:cs="Times New Roman"/>
          <w:i/>
          <w:color w:val="auto"/>
        </w:rPr>
        <w:t>Scientific Data</w:t>
      </w:r>
      <w:r>
        <w:rPr>
          <w:rFonts w:hint="default" w:ascii="Times New Roman" w:hAnsi="Times New Roman" w:cs="Times New Roman"/>
          <w:color w:val="auto"/>
        </w:rPr>
        <w:t xml:space="preserve">, </w:t>
      </w:r>
      <w:r>
        <w:rPr>
          <w:rFonts w:hint="default" w:ascii="Times New Roman" w:hAnsi="Times New Roman" w:cs="Times New Roman"/>
          <w:i/>
          <w:color w:val="auto"/>
        </w:rPr>
        <w:t>2</w:t>
      </w:r>
      <w:r>
        <w:rPr>
          <w:rFonts w:hint="default" w:ascii="Times New Roman" w:hAnsi="Times New Roman" w:cs="Times New Roman"/>
          <w:color w:val="auto"/>
        </w:rPr>
        <w:t>(1). https://doi.org/10.1038/sdata.2015.66</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Glenn, N. F., Spaete, L. P., Sankey, T. T., Derryberry, D. R., Hardegree, S. P., &amp; Mitchell, J. (2011). Errors in LiDAR-derived shrub height and crown area on sloped terrain. </w:t>
      </w:r>
      <w:r>
        <w:rPr>
          <w:rFonts w:hint="default" w:ascii="Times New Roman" w:hAnsi="Times New Roman" w:cs="Times New Roman"/>
          <w:i/>
          <w:color w:val="auto"/>
        </w:rPr>
        <w:t>Journal of Arid Environments</w:t>
      </w:r>
      <w:r>
        <w:rPr>
          <w:rFonts w:hint="default" w:ascii="Times New Roman" w:hAnsi="Times New Roman" w:cs="Times New Roman"/>
          <w:color w:val="auto"/>
        </w:rPr>
        <w:t xml:space="preserve">, </w:t>
      </w:r>
      <w:r>
        <w:rPr>
          <w:rFonts w:hint="default" w:ascii="Times New Roman" w:hAnsi="Times New Roman" w:cs="Times New Roman"/>
          <w:i/>
          <w:color w:val="auto"/>
        </w:rPr>
        <w:t>75</w:t>
      </w:r>
      <w:r>
        <w:rPr>
          <w:rFonts w:hint="default" w:ascii="Times New Roman" w:hAnsi="Times New Roman" w:cs="Times New Roman"/>
          <w:color w:val="auto"/>
        </w:rPr>
        <w:t>(4), 377–382. https://doi.org/10.1016/j.jaridenv.2010.11.005</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Görgens, E. B., Soares, C. P. B., Nunes, M. H., &amp; Rodriguez, L. C. E. (2016). Characterization of Brazilian forest types utilizing canopy height profiles derived from airborne laser scanning. </w:t>
      </w:r>
      <w:r>
        <w:rPr>
          <w:rFonts w:hint="default" w:ascii="Times New Roman" w:hAnsi="Times New Roman" w:cs="Times New Roman"/>
          <w:i/>
          <w:color w:val="auto"/>
        </w:rPr>
        <w:t>Applied Vegetation Science</w:t>
      </w:r>
      <w:r>
        <w:rPr>
          <w:rFonts w:hint="default" w:ascii="Times New Roman" w:hAnsi="Times New Roman" w:cs="Times New Roman"/>
          <w:color w:val="auto"/>
        </w:rPr>
        <w:t xml:space="preserve">, </w:t>
      </w:r>
      <w:r>
        <w:rPr>
          <w:rFonts w:hint="default" w:ascii="Times New Roman" w:hAnsi="Times New Roman" w:cs="Times New Roman"/>
          <w:i/>
          <w:color w:val="auto"/>
        </w:rPr>
        <w:t>19</w:t>
      </w:r>
      <w:r>
        <w:rPr>
          <w:rFonts w:hint="default" w:ascii="Times New Roman" w:hAnsi="Times New Roman" w:cs="Times New Roman"/>
          <w:color w:val="auto"/>
        </w:rPr>
        <w:t>(3), 518–527. https://doi.org/10.1111/avsc.12224</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Gorgens, E. B., Motta, A. Z., Assis, M., Nunes, M. H., Jackson, T., Coomes, D., Rosette, J., e Cruz Aragão, L. E. O., Ometto, J. P., Aragão, L. E. O. e. C., &amp; Ometto, J. P. (2019). The giant trees of the Amazon basin. </w:t>
      </w:r>
      <w:r>
        <w:rPr>
          <w:rFonts w:hint="default" w:ascii="Times New Roman" w:hAnsi="Times New Roman" w:cs="Times New Roman"/>
          <w:i/>
          <w:color w:val="auto"/>
        </w:rPr>
        <w:t>Frontiers in Ecology and the Environment</w:t>
      </w:r>
      <w:r>
        <w:rPr>
          <w:rFonts w:hint="default" w:ascii="Times New Roman" w:hAnsi="Times New Roman" w:cs="Times New Roman"/>
          <w:color w:val="auto"/>
        </w:rPr>
        <w:t xml:space="preserve">, </w:t>
      </w:r>
      <w:r>
        <w:rPr>
          <w:rFonts w:hint="default" w:ascii="Times New Roman" w:hAnsi="Times New Roman" w:cs="Times New Roman"/>
          <w:i/>
          <w:color w:val="auto"/>
        </w:rPr>
        <w:t>17</w:t>
      </w:r>
      <w:r>
        <w:rPr>
          <w:rFonts w:hint="default" w:ascii="Times New Roman" w:hAnsi="Times New Roman" w:cs="Times New Roman"/>
          <w:color w:val="auto"/>
        </w:rPr>
        <w:t>(7), 373–374. https://doi.org/10.1002/fee.2085</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Gu, L. (2003). Response of a Deciduous Forest to the Mount Pinatubo Eruption: Enhanced Photosynthesis. </w:t>
      </w:r>
      <w:r>
        <w:rPr>
          <w:rFonts w:hint="default" w:ascii="Times New Roman" w:hAnsi="Times New Roman" w:cs="Times New Roman"/>
          <w:i/>
          <w:color w:val="auto"/>
        </w:rPr>
        <w:t>Science</w:t>
      </w:r>
      <w:r>
        <w:rPr>
          <w:rFonts w:hint="default" w:ascii="Times New Roman" w:hAnsi="Times New Roman" w:cs="Times New Roman"/>
          <w:color w:val="auto"/>
        </w:rPr>
        <w:t xml:space="preserve">, </w:t>
      </w:r>
      <w:r>
        <w:rPr>
          <w:rFonts w:hint="default" w:ascii="Times New Roman" w:hAnsi="Times New Roman" w:cs="Times New Roman"/>
          <w:i/>
          <w:color w:val="auto"/>
        </w:rPr>
        <w:t>299</w:t>
      </w:r>
      <w:r>
        <w:rPr>
          <w:rFonts w:hint="default" w:ascii="Times New Roman" w:hAnsi="Times New Roman" w:cs="Times New Roman"/>
          <w:color w:val="auto"/>
        </w:rPr>
        <w:t>(5615), 2035–2038. https://doi.org/10.1126/science.1078366</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Hamilton, S. K., Kellndorfer, J., Lehner, B., &amp; Tobler, M. (2007). Remote sensing of floodplain geomorphology as a surrogate for biodiversity in a tropical river system (Madre de Dios Peru). </w:t>
      </w:r>
      <w:r>
        <w:rPr>
          <w:rFonts w:hint="default" w:ascii="Times New Roman" w:hAnsi="Times New Roman" w:cs="Times New Roman"/>
          <w:i/>
          <w:color w:val="auto"/>
        </w:rPr>
        <w:t>Geomorphology</w:t>
      </w:r>
      <w:r>
        <w:rPr>
          <w:rFonts w:hint="default" w:ascii="Times New Roman" w:hAnsi="Times New Roman" w:cs="Times New Roman"/>
          <w:color w:val="auto"/>
        </w:rPr>
        <w:t xml:space="preserve">, </w:t>
      </w:r>
      <w:r>
        <w:rPr>
          <w:rFonts w:hint="default" w:ascii="Times New Roman" w:hAnsi="Times New Roman" w:cs="Times New Roman"/>
          <w:i/>
          <w:color w:val="auto"/>
        </w:rPr>
        <w:t>89</w:t>
      </w:r>
      <w:r>
        <w:rPr>
          <w:rFonts w:hint="default" w:ascii="Times New Roman" w:hAnsi="Times New Roman" w:cs="Times New Roman"/>
          <w:color w:val="auto"/>
        </w:rPr>
        <w:t>(1–2), 23–38. https://doi.org/10.1016/j.geomorph.2006.07.024</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Hijmans, R. J., Cameron, S. E., Parra, J. L., Jones, P. G., &amp; Jarvis, A. (2005). Very high resolution interpolated climate surfaces for global land areas. </w:t>
      </w:r>
      <w:r>
        <w:rPr>
          <w:rFonts w:hint="default" w:ascii="Times New Roman" w:hAnsi="Times New Roman" w:cs="Times New Roman"/>
          <w:i/>
          <w:color w:val="auto"/>
        </w:rPr>
        <w:t>International Journal of Climatology</w:t>
      </w:r>
      <w:r>
        <w:rPr>
          <w:rFonts w:hint="default" w:ascii="Times New Roman" w:hAnsi="Times New Roman" w:cs="Times New Roman"/>
          <w:color w:val="auto"/>
        </w:rPr>
        <w:t xml:space="preserve">, </w:t>
      </w:r>
      <w:r>
        <w:rPr>
          <w:rFonts w:hint="default" w:ascii="Times New Roman" w:hAnsi="Times New Roman" w:cs="Times New Roman"/>
          <w:i/>
          <w:color w:val="auto"/>
        </w:rPr>
        <w:t>25</w:t>
      </w:r>
      <w:r>
        <w:rPr>
          <w:rFonts w:hint="default" w:ascii="Times New Roman" w:hAnsi="Times New Roman" w:cs="Times New Roman"/>
          <w:color w:val="auto"/>
        </w:rPr>
        <w:t>(15), 1965–1978. https://doi.org/10.1002/joc.1276</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Hodnett, M. G., Vendrame, I., Marques Filho, A. D. O., Oyama, M. D., &amp; Tomasella, J. (1997). Soil water storage and groundwater behaviour in a catenary sequence beneath forest in central Amazonia: I. Comparisons between plateau, slope and valley floor. </w:t>
      </w:r>
      <w:r>
        <w:rPr>
          <w:rFonts w:hint="default" w:ascii="Times New Roman" w:hAnsi="Times New Roman" w:cs="Times New Roman"/>
          <w:i/>
          <w:color w:val="auto"/>
        </w:rPr>
        <w:t>Hydrology and Earth System Sciences Discussions</w:t>
      </w:r>
      <w:r>
        <w:rPr>
          <w:rFonts w:hint="default" w:ascii="Times New Roman" w:hAnsi="Times New Roman" w:cs="Times New Roman"/>
          <w:color w:val="auto"/>
        </w:rPr>
        <w:t xml:space="preserve">, </w:t>
      </w:r>
      <w:r>
        <w:rPr>
          <w:rFonts w:hint="default" w:ascii="Times New Roman" w:hAnsi="Times New Roman" w:cs="Times New Roman"/>
          <w:i/>
          <w:color w:val="auto"/>
        </w:rPr>
        <w:t>1</w:t>
      </w:r>
      <w:r>
        <w:rPr>
          <w:rFonts w:hint="default" w:ascii="Times New Roman" w:hAnsi="Times New Roman" w:cs="Times New Roman"/>
          <w:color w:val="auto"/>
        </w:rPr>
        <w:t>.</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Jagels, R., Equiza, M. A., Maguire, D. A., &amp; Cirelli, D. (2018). Do tall tree species have higher relative stiffness than shorter species? </w:t>
      </w:r>
      <w:r>
        <w:rPr>
          <w:rFonts w:hint="default" w:ascii="Times New Roman" w:hAnsi="Times New Roman" w:cs="Times New Roman"/>
          <w:i/>
          <w:color w:val="auto"/>
        </w:rPr>
        <w:t>American Journal of Botany</w:t>
      </w:r>
      <w:r>
        <w:rPr>
          <w:rFonts w:hint="default" w:ascii="Times New Roman" w:hAnsi="Times New Roman" w:cs="Times New Roman"/>
          <w:color w:val="auto"/>
        </w:rPr>
        <w:t xml:space="preserve">, </w:t>
      </w:r>
      <w:r>
        <w:rPr>
          <w:rFonts w:hint="default" w:ascii="Times New Roman" w:hAnsi="Times New Roman" w:cs="Times New Roman"/>
          <w:i/>
          <w:color w:val="auto"/>
        </w:rPr>
        <w:t>105</w:t>
      </w:r>
      <w:r>
        <w:rPr>
          <w:rFonts w:hint="default" w:ascii="Times New Roman" w:hAnsi="Times New Roman" w:cs="Times New Roman"/>
          <w:color w:val="auto"/>
        </w:rPr>
        <w:t>(10), 1617–1630. https://doi.org/10.1002/ajb2.1171</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Kang, S., Running, S. W., Zhao, M., Kimball, J. S., &amp; Glassy, J. (2005). Improving continuity of MODIS terrestrial photosynthesis products using an interpolation scheme for cloudy pixels. </w:t>
      </w:r>
      <w:r>
        <w:rPr>
          <w:rFonts w:hint="default" w:ascii="Times New Roman" w:hAnsi="Times New Roman" w:cs="Times New Roman"/>
          <w:i/>
          <w:color w:val="auto"/>
        </w:rPr>
        <w:t>International Journal of Remote Sensing</w:t>
      </w:r>
      <w:r>
        <w:rPr>
          <w:rFonts w:hint="default" w:ascii="Times New Roman" w:hAnsi="Times New Roman" w:cs="Times New Roman"/>
          <w:color w:val="auto"/>
        </w:rPr>
        <w:t xml:space="preserve">, </w:t>
      </w:r>
      <w:r>
        <w:rPr>
          <w:rFonts w:hint="default" w:ascii="Times New Roman" w:hAnsi="Times New Roman" w:cs="Times New Roman"/>
          <w:i/>
          <w:color w:val="auto"/>
        </w:rPr>
        <w:t>26</w:t>
      </w:r>
      <w:r>
        <w:rPr>
          <w:rFonts w:hint="default" w:ascii="Times New Roman" w:hAnsi="Times New Roman" w:cs="Times New Roman"/>
          <w:color w:val="auto"/>
        </w:rPr>
        <w:t>(8), 1659–1676. https://doi.org/10.1080/01431160512331326693</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Klein, T., Randin, C., &amp; Körner, C. (2015). Water availability predicts forest canopy height at the global~scale. </w:t>
      </w:r>
      <w:r>
        <w:rPr>
          <w:rFonts w:hint="default" w:ascii="Times New Roman" w:hAnsi="Times New Roman" w:cs="Times New Roman"/>
          <w:i/>
          <w:color w:val="auto"/>
        </w:rPr>
        <w:t>Ecology Letters</w:t>
      </w:r>
      <w:r>
        <w:rPr>
          <w:rFonts w:hint="default" w:ascii="Times New Roman" w:hAnsi="Times New Roman" w:cs="Times New Roman"/>
          <w:color w:val="auto"/>
        </w:rPr>
        <w:t xml:space="preserve">, </w:t>
      </w:r>
      <w:r>
        <w:rPr>
          <w:rFonts w:hint="default" w:ascii="Times New Roman" w:hAnsi="Times New Roman" w:cs="Times New Roman"/>
          <w:i/>
          <w:color w:val="auto"/>
        </w:rPr>
        <w:t>18</w:t>
      </w:r>
      <w:r>
        <w:rPr>
          <w:rFonts w:hint="default" w:ascii="Times New Roman" w:hAnsi="Times New Roman" w:cs="Times New Roman"/>
          <w:color w:val="auto"/>
        </w:rPr>
        <w:t>(12), 1311–1320. https://doi.org/10.1111/ele.12525</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Koch, G. W., Sillett, S. C., Jennings, G. M., &amp; Davis, S. D. (2004). The limits to tree height. </w:t>
      </w:r>
      <w:r>
        <w:rPr>
          <w:rFonts w:hint="default" w:ascii="Times New Roman" w:hAnsi="Times New Roman" w:cs="Times New Roman"/>
          <w:i/>
          <w:color w:val="auto"/>
        </w:rPr>
        <w:t>Nature</w:t>
      </w:r>
      <w:r>
        <w:rPr>
          <w:rFonts w:hint="default" w:ascii="Times New Roman" w:hAnsi="Times New Roman" w:cs="Times New Roman"/>
          <w:color w:val="auto"/>
        </w:rPr>
        <w:t xml:space="preserve">, </w:t>
      </w:r>
      <w:r>
        <w:rPr>
          <w:rFonts w:hint="default" w:ascii="Times New Roman" w:hAnsi="Times New Roman" w:cs="Times New Roman"/>
          <w:i/>
          <w:color w:val="auto"/>
        </w:rPr>
        <w:t>428</w:t>
      </w:r>
      <w:r>
        <w:rPr>
          <w:rFonts w:hint="default" w:ascii="Times New Roman" w:hAnsi="Times New Roman" w:cs="Times New Roman"/>
          <w:color w:val="auto"/>
        </w:rPr>
        <w:t xml:space="preserve">(6985), 851–854. </w:t>
      </w:r>
      <w:r>
        <w:rPr>
          <w:rFonts w:hint="default" w:ascii="Times New Roman" w:hAnsi="Times New Roman" w:cs="Times New Roman"/>
          <w:color w:val="auto"/>
          <w:u w:val="none"/>
        </w:rPr>
        <w:t>https://doi.org/10.1038/nature02417</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Larjavaara, M. (2013). The world</w:t>
      </w:r>
      <w:r>
        <w:rPr>
          <w:rFonts w:hint="default" w:ascii="Times New Roman" w:hAnsi="Times New Roman" w:cs="Times New Roman"/>
          <w:color w:val="auto"/>
          <w:lang w:val="pt-BR"/>
        </w:rPr>
        <w:t>’</w:t>
      </w:r>
      <w:r>
        <w:rPr>
          <w:rFonts w:hint="default" w:ascii="Times New Roman" w:hAnsi="Times New Roman" w:cs="Times New Roman"/>
          <w:color w:val="auto"/>
        </w:rPr>
        <w:t xml:space="preserve">s tallest trees grow in thermally similar climates. </w:t>
      </w:r>
      <w:r>
        <w:rPr>
          <w:rFonts w:hint="default" w:ascii="Times New Roman" w:hAnsi="Times New Roman" w:cs="Times New Roman"/>
          <w:i/>
          <w:color w:val="auto"/>
        </w:rPr>
        <w:t>New Phytologist</w:t>
      </w:r>
      <w:r>
        <w:rPr>
          <w:rFonts w:hint="default" w:ascii="Times New Roman" w:hAnsi="Times New Roman" w:cs="Times New Roman"/>
          <w:color w:val="auto"/>
        </w:rPr>
        <w:t xml:space="preserve">, </w:t>
      </w:r>
      <w:r>
        <w:rPr>
          <w:rFonts w:hint="default" w:ascii="Times New Roman" w:hAnsi="Times New Roman" w:cs="Times New Roman"/>
          <w:i/>
          <w:color w:val="auto"/>
        </w:rPr>
        <w:t>202</w:t>
      </w:r>
      <w:r>
        <w:rPr>
          <w:rFonts w:hint="default" w:ascii="Times New Roman" w:hAnsi="Times New Roman" w:cs="Times New Roman"/>
          <w:color w:val="auto"/>
        </w:rPr>
        <w:t>(2), 344–349. https://doi.org/10.1111/nph.12656</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Laurance, W. F., Fearnside, P. M., Laurance, S. G., Delamonica, P., Lovejoy, T. E., Merona, J. M. R., Chambers, J. Q., &amp; Gascon, C. (1999). Relationship between soils and Amazon forest biomass: a landscape-scale study. </w:t>
      </w:r>
      <w:r>
        <w:rPr>
          <w:rFonts w:hint="default" w:ascii="Times New Roman" w:hAnsi="Times New Roman" w:cs="Times New Roman"/>
          <w:i/>
          <w:color w:val="auto"/>
        </w:rPr>
        <w:t>Forest Ecology and Management</w:t>
      </w:r>
      <w:r>
        <w:rPr>
          <w:rFonts w:hint="default" w:ascii="Times New Roman" w:hAnsi="Times New Roman" w:cs="Times New Roman"/>
          <w:color w:val="auto"/>
        </w:rPr>
        <w:t xml:space="preserve">, </w:t>
      </w:r>
      <w:r>
        <w:rPr>
          <w:rFonts w:hint="default" w:ascii="Times New Roman" w:hAnsi="Times New Roman" w:cs="Times New Roman"/>
          <w:i/>
          <w:color w:val="auto"/>
        </w:rPr>
        <w:t>118</w:t>
      </w:r>
      <w:r>
        <w:rPr>
          <w:rFonts w:hint="default" w:ascii="Times New Roman" w:hAnsi="Times New Roman" w:cs="Times New Roman"/>
          <w:color w:val="auto"/>
        </w:rPr>
        <w:t>(1–3), 127–138. https://doi.org/10.1016/s0378-1127(98)00494-0</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Lefsky, M. A. (2010). A global forest canopy height map from the moderate resolution imaging spectroradiometer and the geoscience laser altimeter system. </w:t>
      </w:r>
      <w:r>
        <w:rPr>
          <w:rFonts w:hint="default" w:ascii="Times New Roman" w:hAnsi="Times New Roman" w:cs="Times New Roman"/>
          <w:i/>
          <w:color w:val="auto"/>
        </w:rPr>
        <w:t>Geophysical Research Letters</w:t>
      </w:r>
      <w:r>
        <w:rPr>
          <w:rFonts w:hint="default" w:ascii="Times New Roman" w:hAnsi="Times New Roman" w:cs="Times New Roman"/>
          <w:color w:val="auto"/>
        </w:rPr>
        <w:t xml:space="preserve">, </w:t>
      </w:r>
      <w:r>
        <w:rPr>
          <w:rFonts w:hint="default" w:ascii="Times New Roman" w:hAnsi="Times New Roman" w:cs="Times New Roman"/>
          <w:i/>
          <w:color w:val="auto"/>
        </w:rPr>
        <w:t>37</w:t>
      </w:r>
      <w:r>
        <w:rPr>
          <w:rFonts w:hint="default" w:ascii="Times New Roman" w:hAnsi="Times New Roman" w:cs="Times New Roman"/>
          <w:color w:val="auto"/>
        </w:rPr>
        <w:t>(15), 1–5. https://doi.org/10.1029/2010GL043622</w:t>
      </w:r>
    </w:p>
    <w:p>
      <w:pPr>
        <w:pStyle w:val="27"/>
        <w:ind w:left="480" w:hanging="480"/>
        <w:rPr>
          <w:rFonts w:hint="default" w:ascii="Times New Roman" w:hAnsi="Times New Roman" w:cs="Times New Roman"/>
          <w:color w:val="auto"/>
          <w:lang w:val="pt-BR"/>
        </w:rPr>
      </w:pPr>
      <w:r>
        <w:rPr>
          <w:rFonts w:hint="default" w:ascii="Times New Roman" w:hAnsi="Times New Roman" w:cs="Times New Roman"/>
          <w:color w:val="auto"/>
        </w:rPr>
        <w:t xml:space="preserve">Leitold, V., Keller, M., Morton, D. C., Cook, B. D., &amp; Shimabukuro, Y. E. (2015). Airborne lidar-based estimates of tropical forest structure in complex terrain: opportunities and trade-offs for REDD+. </w:t>
      </w:r>
      <w:r>
        <w:rPr>
          <w:rFonts w:hint="default" w:ascii="Times New Roman" w:hAnsi="Times New Roman" w:cs="Times New Roman"/>
          <w:i/>
          <w:iCs/>
          <w:color w:val="auto"/>
        </w:rPr>
        <w:t>Carbon balance and management</w:t>
      </w:r>
      <w:r>
        <w:rPr>
          <w:rFonts w:hint="default" w:ascii="Times New Roman" w:hAnsi="Times New Roman" w:cs="Times New Roman"/>
          <w:color w:val="auto"/>
        </w:rPr>
        <w:t>, 10(1), 3.</w:t>
      </w:r>
      <w:r>
        <w:rPr>
          <w:rFonts w:hint="default" w:ascii="Times New Roman" w:hAnsi="Times New Roman" w:cs="Times New Roman"/>
          <w:color w:val="auto"/>
          <w:lang w:val="pt-BR"/>
        </w:rPr>
        <w:t xml:space="preserve"> https://doi.org/10.1186/s13021-015-0013-x</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Liaw</w:t>
      </w:r>
      <w:r>
        <w:rPr>
          <w:rFonts w:hint="default" w:ascii="Times New Roman" w:hAnsi="Times New Roman" w:cs="Times New Roman"/>
          <w:color w:val="auto"/>
          <w:lang w:val="pt-BR"/>
        </w:rPr>
        <w:t xml:space="preserve">, </w:t>
      </w:r>
      <w:r>
        <w:rPr>
          <w:rFonts w:hint="default" w:ascii="Times New Roman" w:hAnsi="Times New Roman" w:cs="Times New Roman"/>
          <w:color w:val="auto"/>
        </w:rPr>
        <w:t>A.</w:t>
      </w:r>
      <w:r>
        <w:rPr>
          <w:rFonts w:hint="default" w:ascii="Times New Roman" w:hAnsi="Times New Roman" w:cs="Times New Roman"/>
          <w:color w:val="auto"/>
          <w:lang w:val="pt-BR"/>
        </w:rPr>
        <w:t>,</w:t>
      </w:r>
      <w:r>
        <w:rPr>
          <w:rFonts w:hint="default" w:ascii="Times New Roman" w:hAnsi="Times New Roman" w:cs="Times New Roman"/>
          <w:color w:val="auto"/>
        </w:rPr>
        <w:t xml:space="preserve"> </w:t>
      </w:r>
      <w:r>
        <w:rPr>
          <w:rFonts w:hint="default" w:ascii="Times New Roman" w:hAnsi="Times New Roman" w:cs="Times New Roman"/>
          <w:color w:val="auto"/>
          <w:lang w:val="pt-BR"/>
        </w:rPr>
        <w:t>&amp;</w:t>
      </w:r>
      <w:r>
        <w:rPr>
          <w:rFonts w:hint="default" w:ascii="Times New Roman" w:hAnsi="Times New Roman" w:cs="Times New Roman"/>
          <w:color w:val="auto"/>
        </w:rPr>
        <w:t xml:space="preserve"> Wiener</w:t>
      </w:r>
      <w:r>
        <w:rPr>
          <w:rFonts w:hint="default" w:ascii="Times New Roman" w:hAnsi="Times New Roman" w:cs="Times New Roman"/>
          <w:color w:val="auto"/>
          <w:lang w:val="pt-BR"/>
        </w:rPr>
        <w:t xml:space="preserve">, </w:t>
      </w:r>
      <w:r>
        <w:rPr>
          <w:rFonts w:hint="default" w:ascii="Times New Roman" w:hAnsi="Times New Roman" w:cs="Times New Roman"/>
          <w:color w:val="auto"/>
        </w:rPr>
        <w:t>M.</w:t>
      </w:r>
      <w:r>
        <w:rPr>
          <w:rFonts w:hint="default" w:ascii="Times New Roman" w:hAnsi="Times New Roman" w:cs="Times New Roman"/>
          <w:color w:val="auto"/>
          <w:lang w:val="pt-BR"/>
        </w:rPr>
        <w:t xml:space="preserve"> </w:t>
      </w:r>
      <w:r>
        <w:rPr>
          <w:rFonts w:hint="default" w:ascii="Times New Roman" w:hAnsi="Times New Roman" w:cs="Times New Roman"/>
          <w:color w:val="auto"/>
        </w:rPr>
        <w:t xml:space="preserve">(2002). Classification and Regression by randomForest. </w:t>
      </w:r>
      <w:r>
        <w:rPr>
          <w:rFonts w:hint="default" w:ascii="Times New Roman" w:hAnsi="Times New Roman" w:cs="Times New Roman"/>
          <w:i/>
          <w:iCs/>
          <w:color w:val="auto"/>
        </w:rPr>
        <w:t>R News</w:t>
      </w:r>
      <w:r>
        <w:rPr>
          <w:rFonts w:hint="default" w:ascii="Times New Roman" w:hAnsi="Times New Roman" w:cs="Times New Roman"/>
          <w:color w:val="auto"/>
        </w:rPr>
        <w:t xml:space="preserve"> 2(3), 18–22.</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Lindenmayer, D. B., &amp; Laurance, W. F. (2016). The Unique Challenges of Conserving Large Old Trees. </w:t>
      </w:r>
      <w:r>
        <w:rPr>
          <w:rFonts w:hint="default" w:ascii="Times New Roman" w:hAnsi="Times New Roman" w:cs="Times New Roman"/>
          <w:i/>
          <w:color w:val="auto"/>
        </w:rPr>
        <w:t>Trends in Ecology &amp; Evolution</w:t>
      </w:r>
      <w:r>
        <w:rPr>
          <w:rFonts w:hint="default" w:ascii="Times New Roman" w:hAnsi="Times New Roman" w:cs="Times New Roman"/>
          <w:color w:val="auto"/>
        </w:rPr>
        <w:t xml:space="preserve">, </w:t>
      </w:r>
      <w:r>
        <w:rPr>
          <w:rFonts w:hint="default" w:ascii="Times New Roman" w:hAnsi="Times New Roman" w:cs="Times New Roman"/>
          <w:i/>
          <w:color w:val="auto"/>
        </w:rPr>
        <w:t>31</w:t>
      </w:r>
      <w:r>
        <w:rPr>
          <w:rFonts w:hint="default" w:ascii="Times New Roman" w:hAnsi="Times New Roman" w:cs="Times New Roman"/>
          <w:color w:val="auto"/>
        </w:rPr>
        <w:t>(6), 416–418. https://doi.org/10.1016/j.tree.2016.03.003</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Liu, J., Liu, D., &amp; Alsdorf, D. (2014). Extracting Ground-Level DEM From SRTM DEM in Forest Environments Based on Mathematical Morphology. </w:t>
      </w:r>
      <w:r>
        <w:rPr>
          <w:rFonts w:hint="default" w:ascii="Times New Roman" w:hAnsi="Times New Roman" w:cs="Times New Roman"/>
          <w:i/>
          <w:color w:val="auto"/>
        </w:rPr>
        <w:t>IEEE Transactions on Geoscience and Remote Sensing</w:t>
      </w:r>
      <w:r>
        <w:rPr>
          <w:rFonts w:hint="default" w:ascii="Times New Roman" w:hAnsi="Times New Roman" w:cs="Times New Roman"/>
          <w:color w:val="auto"/>
        </w:rPr>
        <w:t xml:space="preserve">, </w:t>
      </w:r>
      <w:r>
        <w:rPr>
          <w:rFonts w:hint="default" w:ascii="Times New Roman" w:hAnsi="Times New Roman" w:cs="Times New Roman"/>
          <w:i/>
          <w:color w:val="auto"/>
        </w:rPr>
        <w:t>52</w:t>
      </w:r>
      <w:r>
        <w:rPr>
          <w:rFonts w:hint="default" w:ascii="Times New Roman" w:hAnsi="Times New Roman" w:cs="Times New Roman"/>
          <w:color w:val="auto"/>
        </w:rPr>
        <w:t>(10), 6333–6340. https://doi.org/10.1109/tgrs.2013.2296232</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Malhi, Y., Baker, T. R., Phillips, O. L., Almeida, S., Alvarez, E., Arroyo, L., Chave, J., Czimczik, C. I., Fiore, A. Di, Higuchi, N., Killeen, T. J., Laurance, S. G., Laurance, W. F., Lewis, S. L., Montoya, L. M. M., Monteagudo, A., Neill, D. A., Vargas, P. N., Patino, S., … Lloyd, J. (2004). The above-ground coarse wood productivity of 104 Neotropical forest plots. </w:t>
      </w:r>
      <w:r>
        <w:rPr>
          <w:rFonts w:hint="default" w:ascii="Times New Roman" w:hAnsi="Times New Roman" w:cs="Times New Roman"/>
          <w:i/>
          <w:color w:val="auto"/>
        </w:rPr>
        <w:t>Global Change Biology</w:t>
      </w:r>
      <w:r>
        <w:rPr>
          <w:rFonts w:hint="default" w:ascii="Times New Roman" w:hAnsi="Times New Roman" w:cs="Times New Roman"/>
          <w:color w:val="auto"/>
        </w:rPr>
        <w:t xml:space="preserve">, </w:t>
      </w:r>
      <w:r>
        <w:rPr>
          <w:rFonts w:hint="default" w:ascii="Times New Roman" w:hAnsi="Times New Roman" w:cs="Times New Roman"/>
          <w:i/>
          <w:color w:val="auto"/>
        </w:rPr>
        <w:t>10</w:t>
      </w:r>
      <w:r>
        <w:rPr>
          <w:rFonts w:hint="default" w:ascii="Times New Roman" w:hAnsi="Times New Roman" w:cs="Times New Roman"/>
          <w:color w:val="auto"/>
        </w:rPr>
        <w:t>(5), 563–591. https://doi.org/10.1111/j.1529-8817.2003.00778.x</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Malhi, Y., Wood, D., Baker, T. R., Wright, J., Phillips, O. L., Cochrane, T., Meir, P., Chave, J., Almeida, S., Arroyo, L., &amp; others. (2006). The regional variation of aboveground live biomass in old-growth Amazonian forests. </w:t>
      </w:r>
      <w:r>
        <w:rPr>
          <w:rFonts w:hint="default" w:ascii="Times New Roman" w:hAnsi="Times New Roman" w:cs="Times New Roman"/>
          <w:i/>
          <w:color w:val="auto"/>
        </w:rPr>
        <w:t>Global Change Biology</w:t>
      </w:r>
      <w:r>
        <w:rPr>
          <w:rFonts w:hint="default" w:ascii="Times New Roman" w:hAnsi="Times New Roman" w:cs="Times New Roman"/>
          <w:color w:val="auto"/>
        </w:rPr>
        <w:t xml:space="preserve">, </w:t>
      </w:r>
      <w:r>
        <w:rPr>
          <w:rFonts w:hint="default" w:ascii="Times New Roman" w:hAnsi="Times New Roman" w:cs="Times New Roman"/>
          <w:i/>
          <w:color w:val="auto"/>
        </w:rPr>
        <w:t>12</w:t>
      </w:r>
      <w:r>
        <w:rPr>
          <w:rFonts w:hint="default" w:ascii="Times New Roman" w:hAnsi="Times New Roman" w:cs="Times New Roman"/>
          <w:color w:val="auto"/>
        </w:rPr>
        <w:t>(7), 1107–1138. https://doi.org/10.1111/j.1365-2486.2006.01120.x</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Marra, D. M., Chambers, J. Q., Higuchi, N., Trumbore, S. E., Ribeiro, G. H. P. M., dos Santos, J., Negrón-Juárez, R. I., Reu, B., &amp; Wirth, C. (2014). Large-Scale Wind Disturbances Promote Tree Diversity in a Central Amazon Forest. </w:t>
      </w:r>
      <w:r>
        <w:rPr>
          <w:rFonts w:hint="default" w:ascii="Times New Roman" w:hAnsi="Times New Roman" w:cs="Times New Roman"/>
          <w:i/>
          <w:color w:val="auto"/>
        </w:rPr>
        <w:t>PLoS ONE</w:t>
      </w:r>
      <w:r>
        <w:rPr>
          <w:rFonts w:hint="default" w:ascii="Times New Roman" w:hAnsi="Times New Roman" w:cs="Times New Roman"/>
          <w:color w:val="auto"/>
        </w:rPr>
        <w:t xml:space="preserve">, </w:t>
      </w:r>
      <w:r>
        <w:rPr>
          <w:rFonts w:hint="default" w:ascii="Times New Roman" w:hAnsi="Times New Roman" w:cs="Times New Roman"/>
          <w:i/>
          <w:color w:val="auto"/>
        </w:rPr>
        <w:t>9</w:t>
      </w:r>
      <w:r>
        <w:rPr>
          <w:rFonts w:hint="default" w:ascii="Times New Roman" w:hAnsi="Times New Roman" w:cs="Times New Roman"/>
          <w:color w:val="auto"/>
        </w:rPr>
        <w:t>(8), e103711. https://doi.org/10.1371/journal.pone.0103711</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Marvin, D. C., Asner, G. P., Knapp, D. E., Anderson, C. B., Martin, R. E., Sinca, F., &amp; Tupayachi, R. (2014). Amazonian landscapes and the bias in field studies of forest structure and biomass. </w:t>
      </w:r>
      <w:r>
        <w:rPr>
          <w:rFonts w:hint="default" w:ascii="Times New Roman" w:hAnsi="Times New Roman" w:cs="Times New Roman"/>
          <w:i/>
          <w:color w:val="auto"/>
        </w:rPr>
        <w:t>Proceedings of the National Academy of Sciences</w:t>
      </w:r>
      <w:r>
        <w:rPr>
          <w:rFonts w:hint="default" w:ascii="Times New Roman" w:hAnsi="Times New Roman" w:cs="Times New Roman"/>
          <w:color w:val="auto"/>
        </w:rPr>
        <w:t xml:space="preserve">, </w:t>
      </w:r>
      <w:r>
        <w:rPr>
          <w:rFonts w:hint="default" w:ascii="Times New Roman" w:hAnsi="Times New Roman" w:cs="Times New Roman"/>
          <w:i/>
          <w:color w:val="auto"/>
        </w:rPr>
        <w:t>111</w:t>
      </w:r>
      <w:r>
        <w:rPr>
          <w:rFonts w:hint="default" w:ascii="Times New Roman" w:hAnsi="Times New Roman" w:cs="Times New Roman"/>
          <w:color w:val="auto"/>
        </w:rPr>
        <w:t>(48), E5224--E5232. https://doi.org/10.1073/pnas.1412999111</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Mason, P. J., Zillman, J. W., Simmons, A., Lindstrom, E. J., Harrison, D. E., Dolman, H., Bojinski, S., Fischer, A., Latham, J., Rasmussen, J., &amp; others. (2010). Implementation plan for the global observing system for climate in support of the UNFCCC (2010 Update). In UNFCCC (Ed.), </w:t>
      </w:r>
      <w:r>
        <w:rPr>
          <w:rFonts w:hint="default" w:ascii="Times New Roman" w:hAnsi="Times New Roman" w:cs="Times New Roman"/>
          <w:i/>
          <w:color w:val="auto"/>
        </w:rPr>
        <w:t>Conference of the Parties (COP)</w:t>
      </w:r>
      <w:r>
        <w:rPr>
          <w:rFonts w:hint="default" w:ascii="Times New Roman" w:hAnsi="Times New Roman" w:cs="Times New Roman"/>
          <w:color w:val="auto"/>
        </w:rPr>
        <w:t>. WMO, IOC, UNEP, ICSU.</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McDowell, N., Pockman, W. T., Allen, C. D., Breshears, D. D., Cobb, N., Kolb, T., Plaut, J., Sperry, J., West, A., Williams, D. G., &amp; Yepez, E. A. (2008). Mechanisms of plant survival and mortality during drought: why do some plants survive while others succumb to drought? </w:t>
      </w:r>
      <w:r>
        <w:rPr>
          <w:rFonts w:hint="default" w:ascii="Times New Roman" w:hAnsi="Times New Roman" w:cs="Times New Roman"/>
          <w:i/>
          <w:color w:val="auto"/>
        </w:rPr>
        <w:t>New Phytologist</w:t>
      </w:r>
      <w:r>
        <w:rPr>
          <w:rFonts w:hint="default" w:ascii="Times New Roman" w:hAnsi="Times New Roman" w:cs="Times New Roman"/>
          <w:color w:val="auto"/>
        </w:rPr>
        <w:t xml:space="preserve">, </w:t>
      </w:r>
      <w:r>
        <w:rPr>
          <w:rFonts w:hint="default" w:ascii="Times New Roman" w:hAnsi="Times New Roman" w:cs="Times New Roman"/>
          <w:i/>
          <w:color w:val="auto"/>
        </w:rPr>
        <w:t>178</w:t>
      </w:r>
      <w:r>
        <w:rPr>
          <w:rFonts w:hint="default" w:ascii="Times New Roman" w:hAnsi="Times New Roman" w:cs="Times New Roman"/>
          <w:color w:val="auto"/>
        </w:rPr>
        <w:t>(4), 719–739. https://doi.org/10.1111/j.1469-8137.2008.02436.x</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McDowell, N. G., &amp; Allen, C. D. (2015). Darcy’s law predicts widespread forest mortality under climate warming. </w:t>
      </w:r>
      <w:r>
        <w:rPr>
          <w:rFonts w:hint="default" w:ascii="Times New Roman" w:hAnsi="Times New Roman" w:cs="Times New Roman"/>
          <w:i/>
          <w:color w:val="auto"/>
        </w:rPr>
        <w:t>Nature Climate Change</w:t>
      </w:r>
      <w:r>
        <w:rPr>
          <w:rFonts w:hint="default" w:ascii="Times New Roman" w:hAnsi="Times New Roman" w:cs="Times New Roman"/>
          <w:color w:val="auto"/>
        </w:rPr>
        <w:t xml:space="preserve">, </w:t>
      </w:r>
      <w:r>
        <w:rPr>
          <w:rFonts w:hint="default" w:ascii="Times New Roman" w:hAnsi="Times New Roman" w:cs="Times New Roman"/>
          <w:i/>
          <w:color w:val="auto"/>
        </w:rPr>
        <w:t>5</w:t>
      </w:r>
      <w:r>
        <w:rPr>
          <w:rFonts w:hint="default" w:ascii="Times New Roman" w:hAnsi="Times New Roman" w:cs="Times New Roman"/>
          <w:color w:val="auto"/>
        </w:rPr>
        <w:t>(7), 669–672. https://doi.org/10.1038/nclimate2641</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Moles, A. T., Warton, D. I., Warman, L., Swenson, N. G., Laffan, S. W., Zanne, A. E., Pitman, A., Hemmings, F. A., &amp; Leishman, M. R. (2009). Global patterns in plant height. </w:t>
      </w:r>
      <w:r>
        <w:rPr>
          <w:rFonts w:hint="default" w:ascii="Times New Roman" w:hAnsi="Times New Roman" w:cs="Times New Roman"/>
          <w:i/>
          <w:color w:val="auto"/>
        </w:rPr>
        <w:t>Journal of Ecology</w:t>
      </w:r>
      <w:r>
        <w:rPr>
          <w:rFonts w:hint="default" w:ascii="Times New Roman" w:hAnsi="Times New Roman" w:cs="Times New Roman"/>
          <w:color w:val="auto"/>
        </w:rPr>
        <w:t xml:space="preserve">, </w:t>
      </w:r>
      <w:r>
        <w:rPr>
          <w:rFonts w:hint="default" w:ascii="Times New Roman" w:hAnsi="Times New Roman" w:cs="Times New Roman"/>
          <w:i/>
          <w:color w:val="auto"/>
        </w:rPr>
        <w:t>97</w:t>
      </w:r>
      <w:r>
        <w:rPr>
          <w:rFonts w:hint="default" w:ascii="Times New Roman" w:hAnsi="Times New Roman" w:cs="Times New Roman"/>
          <w:color w:val="auto"/>
        </w:rPr>
        <w:t>(5), 923–932.</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Morrone, J. J. (2014). Biogeographical regionalisation of the Neotropical region. </w:t>
      </w:r>
      <w:r>
        <w:rPr>
          <w:rFonts w:hint="default" w:ascii="Times New Roman" w:hAnsi="Times New Roman" w:cs="Times New Roman"/>
          <w:i/>
          <w:color w:val="auto"/>
        </w:rPr>
        <w:t>Zootaxa</w:t>
      </w:r>
      <w:r>
        <w:rPr>
          <w:rFonts w:hint="default" w:ascii="Times New Roman" w:hAnsi="Times New Roman" w:cs="Times New Roman"/>
          <w:color w:val="auto"/>
        </w:rPr>
        <w:t xml:space="preserve">, </w:t>
      </w:r>
      <w:r>
        <w:rPr>
          <w:rFonts w:hint="default" w:ascii="Times New Roman" w:hAnsi="Times New Roman" w:cs="Times New Roman"/>
          <w:i/>
          <w:color w:val="auto"/>
        </w:rPr>
        <w:t>3782</w:t>
      </w:r>
      <w:r>
        <w:rPr>
          <w:rFonts w:hint="default" w:ascii="Times New Roman" w:hAnsi="Times New Roman" w:cs="Times New Roman"/>
          <w:color w:val="auto"/>
        </w:rPr>
        <w:t>(1), 1. https://doi.org/10.11646/zootaxa.3782.1.1</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Muller-Landau, H. C. (2004). Interspecific and Inter-site Variation in Wood Specific Gravity of Tropical Trees. </w:t>
      </w:r>
      <w:r>
        <w:rPr>
          <w:rFonts w:hint="default" w:ascii="Times New Roman" w:hAnsi="Times New Roman" w:cs="Times New Roman"/>
          <w:i/>
          <w:color w:val="auto"/>
        </w:rPr>
        <w:t>Biotropica</w:t>
      </w:r>
      <w:r>
        <w:rPr>
          <w:rFonts w:hint="default" w:ascii="Times New Roman" w:hAnsi="Times New Roman" w:cs="Times New Roman"/>
          <w:color w:val="auto"/>
        </w:rPr>
        <w:t xml:space="preserve">, </w:t>
      </w:r>
      <w:r>
        <w:rPr>
          <w:rFonts w:hint="default" w:ascii="Times New Roman" w:hAnsi="Times New Roman" w:cs="Times New Roman"/>
          <w:i/>
          <w:color w:val="auto"/>
        </w:rPr>
        <w:t>36</w:t>
      </w:r>
      <w:r>
        <w:rPr>
          <w:rFonts w:hint="default" w:ascii="Times New Roman" w:hAnsi="Times New Roman" w:cs="Times New Roman"/>
          <w:color w:val="auto"/>
        </w:rPr>
        <w:t>(1), 20–32. https://doi.org/10.1111/j.1744-7429.2004.tb00292.x</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Negrón-Juárez, R. I., Jenkins, H. S., Raupp, C. F. M., Riley, W. J., Kueppers, L. M., Magnabosco Marra, D., Ribeiro, G. H. P. M., Monteiro, M. T. F., Candido, L. A., Chambers, J. Q., &amp; Higuchi, N. (2017). Windthrow Variability in Central Amazonia. </w:t>
      </w:r>
      <w:r>
        <w:rPr>
          <w:rFonts w:hint="default" w:ascii="Times New Roman" w:hAnsi="Times New Roman" w:cs="Times New Roman"/>
          <w:i/>
          <w:color w:val="auto"/>
        </w:rPr>
        <w:t>Atmosphere</w:t>
      </w:r>
      <w:r>
        <w:rPr>
          <w:rFonts w:hint="default" w:ascii="Times New Roman" w:hAnsi="Times New Roman" w:cs="Times New Roman"/>
          <w:color w:val="auto"/>
        </w:rPr>
        <w:t xml:space="preserve">, </w:t>
      </w:r>
      <w:r>
        <w:rPr>
          <w:rFonts w:hint="default" w:ascii="Times New Roman" w:hAnsi="Times New Roman" w:cs="Times New Roman"/>
          <w:i/>
          <w:color w:val="auto"/>
        </w:rPr>
        <w:t>8</w:t>
      </w:r>
      <w:r>
        <w:rPr>
          <w:rFonts w:hint="default" w:ascii="Times New Roman" w:hAnsi="Times New Roman" w:cs="Times New Roman"/>
          <w:color w:val="auto"/>
        </w:rPr>
        <w:t>(2). https://doi.org/10.3390/atmos8020028</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Negrón-Juárez, R. I., Holm, J. A., Marra, D. M., Rifai, S. W., Riley, W. J., Chambers, J. Q., Koven, C. D., Knox, R. G., McGroddy, M. E., Di Vittorio, A. V., Urquiza-Muñoz, J., Tello-Espinoza, R., Muñoz, W. A., Ribeiro, G. H. P. M., &amp; Higuchi, N. (2018). Vulnerability of Amazon forests to storm-driven tree mortality. </w:t>
      </w:r>
      <w:r>
        <w:rPr>
          <w:rFonts w:hint="default" w:ascii="Times New Roman" w:hAnsi="Times New Roman" w:cs="Times New Roman"/>
          <w:i/>
          <w:color w:val="auto"/>
        </w:rPr>
        <w:t>Environmental Research Letters</w:t>
      </w:r>
      <w:r>
        <w:rPr>
          <w:rFonts w:hint="default" w:ascii="Times New Roman" w:hAnsi="Times New Roman" w:cs="Times New Roman"/>
          <w:color w:val="auto"/>
        </w:rPr>
        <w:t xml:space="preserve">, </w:t>
      </w:r>
      <w:r>
        <w:rPr>
          <w:rFonts w:hint="default" w:ascii="Times New Roman" w:hAnsi="Times New Roman" w:cs="Times New Roman"/>
          <w:i/>
          <w:color w:val="auto"/>
        </w:rPr>
        <w:t>13</w:t>
      </w:r>
      <w:r>
        <w:rPr>
          <w:rFonts w:hint="default" w:ascii="Times New Roman" w:hAnsi="Times New Roman" w:cs="Times New Roman"/>
          <w:color w:val="auto"/>
        </w:rPr>
        <w:t>(5). https://doi.org/10.1088/1748-9326/aabe9f</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Niklas, K. J. (1998). The influence of gravity and wind on land plant evolution. </w:t>
      </w:r>
      <w:r>
        <w:rPr>
          <w:rFonts w:hint="default" w:ascii="Times New Roman" w:hAnsi="Times New Roman" w:cs="Times New Roman"/>
          <w:i/>
          <w:color w:val="auto"/>
        </w:rPr>
        <w:t>Review of Palaeobotany and Palynology</w:t>
      </w:r>
      <w:r>
        <w:rPr>
          <w:rFonts w:hint="default" w:ascii="Times New Roman" w:hAnsi="Times New Roman" w:cs="Times New Roman"/>
          <w:color w:val="auto"/>
        </w:rPr>
        <w:t xml:space="preserve">, </w:t>
      </w:r>
      <w:r>
        <w:rPr>
          <w:rFonts w:hint="default" w:ascii="Times New Roman" w:hAnsi="Times New Roman" w:cs="Times New Roman"/>
          <w:i/>
          <w:color w:val="auto"/>
        </w:rPr>
        <w:t>102</w:t>
      </w:r>
      <w:r>
        <w:rPr>
          <w:rFonts w:hint="default" w:ascii="Times New Roman" w:hAnsi="Times New Roman" w:cs="Times New Roman"/>
          <w:color w:val="auto"/>
        </w:rPr>
        <w:t>(1–2), 1–14. https://doi.org/10.1016/s0034-6667(98)00011-6</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Niklas, K. J. (2007). Maximum plant height and the biophysical factors that limit it. </w:t>
      </w:r>
      <w:r>
        <w:rPr>
          <w:rFonts w:hint="default" w:ascii="Times New Roman" w:hAnsi="Times New Roman" w:cs="Times New Roman"/>
          <w:i/>
          <w:color w:val="auto"/>
        </w:rPr>
        <w:t>Tree Physiology</w:t>
      </w:r>
      <w:r>
        <w:rPr>
          <w:rFonts w:hint="default" w:ascii="Times New Roman" w:hAnsi="Times New Roman" w:cs="Times New Roman"/>
          <w:color w:val="auto"/>
        </w:rPr>
        <w:t xml:space="preserve">, </w:t>
      </w:r>
      <w:r>
        <w:rPr>
          <w:rFonts w:hint="default" w:ascii="Times New Roman" w:hAnsi="Times New Roman" w:cs="Times New Roman"/>
          <w:i/>
          <w:color w:val="auto"/>
        </w:rPr>
        <w:t>27</w:t>
      </w:r>
      <w:r>
        <w:rPr>
          <w:rFonts w:hint="default" w:ascii="Times New Roman" w:hAnsi="Times New Roman" w:cs="Times New Roman"/>
          <w:color w:val="auto"/>
        </w:rPr>
        <w:t>(3), 433–440. https://doi.org/10.1093/treephys/27.3.433</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Nunes, M. H., Both, S., Bongalov, B., Brelsford, C., Khoury, S., Burslem, D. F. R. P., Philipson, C., Majalap, N., Riutta, T., Coomes, D. A., &amp; Cutler, M. E. J. (2019). Changes in leaf functional traits of rainforest canopy trees associated with an El Niño event in Borneo. </w:t>
      </w:r>
      <w:r>
        <w:rPr>
          <w:rFonts w:hint="default" w:ascii="Times New Roman" w:hAnsi="Times New Roman" w:cs="Times New Roman"/>
          <w:i/>
          <w:color w:val="auto"/>
        </w:rPr>
        <w:t>Environmental Research Letters</w:t>
      </w:r>
      <w:r>
        <w:rPr>
          <w:rFonts w:hint="default" w:ascii="Times New Roman" w:hAnsi="Times New Roman" w:cs="Times New Roman"/>
          <w:color w:val="auto"/>
        </w:rPr>
        <w:t xml:space="preserve">, </w:t>
      </w:r>
      <w:r>
        <w:rPr>
          <w:rFonts w:hint="default" w:ascii="Times New Roman" w:hAnsi="Times New Roman" w:cs="Times New Roman"/>
          <w:i/>
          <w:color w:val="auto"/>
        </w:rPr>
        <w:t>14</w:t>
      </w:r>
      <w:r>
        <w:rPr>
          <w:rFonts w:hint="default" w:ascii="Times New Roman" w:hAnsi="Times New Roman" w:cs="Times New Roman"/>
          <w:color w:val="auto"/>
        </w:rPr>
        <w:t>(8), 85005. https://doi.org/10.1088/1748-9326/ab2eae</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Olauson, J. (2018). ERA5: The new champion of wind power modelling? </w:t>
      </w:r>
      <w:r>
        <w:rPr>
          <w:rFonts w:hint="default" w:ascii="Times New Roman" w:hAnsi="Times New Roman" w:cs="Times New Roman"/>
          <w:i/>
          <w:color w:val="auto"/>
        </w:rPr>
        <w:t>Renewable Energy</w:t>
      </w:r>
      <w:r>
        <w:rPr>
          <w:rFonts w:hint="default" w:ascii="Times New Roman" w:hAnsi="Times New Roman" w:cs="Times New Roman"/>
          <w:color w:val="auto"/>
        </w:rPr>
        <w:t xml:space="preserve">, </w:t>
      </w:r>
      <w:r>
        <w:rPr>
          <w:rFonts w:hint="default" w:ascii="Times New Roman" w:hAnsi="Times New Roman" w:cs="Times New Roman"/>
          <w:i/>
          <w:color w:val="auto"/>
        </w:rPr>
        <w:t>126</w:t>
      </w:r>
      <w:r>
        <w:rPr>
          <w:rFonts w:hint="default" w:ascii="Times New Roman" w:hAnsi="Times New Roman" w:cs="Times New Roman"/>
          <w:color w:val="auto"/>
        </w:rPr>
        <w:t>, 322–331. https://doi.org/10.1016/j.renene.2018.03.056</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Phillips, O. L., Baker, T. R., Arroyo, L., Higuchi, N., Killeen, T. J., Laurance, W. F., Lewis, S. L., Lloyd, J., Malhi, Y., Monteagudo, A., &amp; others. (2004). Pattern and process in Amazon tree turnover, 1976-2001. </w:t>
      </w:r>
      <w:r>
        <w:rPr>
          <w:rFonts w:hint="default" w:ascii="Times New Roman" w:hAnsi="Times New Roman" w:cs="Times New Roman"/>
          <w:i/>
          <w:color w:val="auto"/>
        </w:rPr>
        <w:t>Philosophical Transactions of the Royal Society of London. Series B: Biological Sciences</w:t>
      </w:r>
      <w:r>
        <w:rPr>
          <w:rFonts w:hint="default" w:ascii="Times New Roman" w:hAnsi="Times New Roman" w:cs="Times New Roman"/>
          <w:color w:val="auto"/>
        </w:rPr>
        <w:t xml:space="preserve">, </w:t>
      </w:r>
      <w:r>
        <w:rPr>
          <w:rFonts w:hint="default" w:ascii="Times New Roman" w:hAnsi="Times New Roman" w:cs="Times New Roman"/>
          <w:i/>
          <w:color w:val="auto"/>
        </w:rPr>
        <w:t>359</w:t>
      </w:r>
      <w:r>
        <w:rPr>
          <w:rFonts w:hint="default" w:ascii="Times New Roman" w:hAnsi="Times New Roman" w:cs="Times New Roman"/>
          <w:color w:val="auto"/>
        </w:rPr>
        <w:t>(1443), 381–407.</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Phillips, S. J., Anderson, R. P., &amp; Schapire, R. E. (2006). Maximum entropy modeling of species geographic distributions. </w:t>
      </w:r>
      <w:r>
        <w:rPr>
          <w:rFonts w:hint="default" w:ascii="Times New Roman" w:hAnsi="Times New Roman" w:cs="Times New Roman"/>
          <w:i/>
          <w:color w:val="auto"/>
        </w:rPr>
        <w:t>Ecological Modelling</w:t>
      </w:r>
      <w:r>
        <w:rPr>
          <w:rFonts w:hint="default" w:ascii="Times New Roman" w:hAnsi="Times New Roman" w:cs="Times New Roman"/>
          <w:color w:val="auto"/>
        </w:rPr>
        <w:t xml:space="preserve">, </w:t>
      </w:r>
      <w:r>
        <w:rPr>
          <w:rFonts w:hint="default" w:ascii="Times New Roman" w:hAnsi="Times New Roman" w:cs="Times New Roman"/>
          <w:i/>
          <w:color w:val="auto"/>
        </w:rPr>
        <w:t>190</w:t>
      </w:r>
      <w:r>
        <w:rPr>
          <w:rFonts w:hint="default" w:ascii="Times New Roman" w:hAnsi="Times New Roman" w:cs="Times New Roman"/>
          <w:color w:val="auto"/>
        </w:rPr>
        <w:t>(3–4), 231–259. https://doi.org/10.1016/j.ecolmodel.2005.03.026</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Poorter, L., &amp; Bongers, F. (2006). Leaf traits are good predictors of plant performance across 53 rain forest species. </w:t>
      </w:r>
      <w:r>
        <w:rPr>
          <w:rFonts w:hint="default" w:ascii="Times New Roman" w:hAnsi="Times New Roman" w:cs="Times New Roman"/>
          <w:i/>
          <w:color w:val="auto"/>
        </w:rPr>
        <w:t>Ecology</w:t>
      </w:r>
      <w:r>
        <w:rPr>
          <w:rFonts w:hint="default" w:ascii="Times New Roman" w:hAnsi="Times New Roman" w:cs="Times New Roman"/>
          <w:color w:val="auto"/>
        </w:rPr>
        <w:t xml:space="preserve">, </w:t>
      </w:r>
      <w:r>
        <w:rPr>
          <w:rFonts w:hint="default" w:ascii="Times New Roman" w:hAnsi="Times New Roman" w:cs="Times New Roman"/>
          <w:i/>
          <w:color w:val="auto"/>
        </w:rPr>
        <w:t>87</w:t>
      </w:r>
      <w:r>
        <w:rPr>
          <w:rFonts w:hint="default" w:ascii="Times New Roman" w:hAnsi="Times New Roman" w:cs="Times New Roman"/>
          <w:color w:val="auto"/>
        </w:rPr>
        <w:t>(7), 1733–1743.</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Powers, J. S., Vargas-G, G., Brodribb, T. J., Schwartz, N. B., Perez-Aviles, D., Smith-Martin, C. M., Becknell, J. M., Aureli, F., Blanco, R., Calderón-Morales, E., Calvo-Alvarado, J. C., Calvo-Obando, A. J., Chavarr\’\ia, M. M., Carvajal-Vanegas, D., Jiménez-Rodr\’\iguez, C. D., Chacon, E. M., Schaffner, C. M., Werden, L. K., Xu, X., &amp; Medvigy, D. (2020). A catastrophic tropical drought kills hydraulically vulnerable tree species. </w:t>
      </w:r>
      <w:r>
        <w:rPr>
          <w:rFonts w:hint="default" w:ascii="Times New Roman" w:hAnsi="Times New Roman" w:cs="Times New Roman"/>
          <w:i/>
          <w:color w:val="auto"/>
        </w:rPr>
        <w:t>Global Change Biology</w:t>
      </w:r>
      <w:r>
        <w:rPr>
          <w:rFonts w:hint="default" w:ascii="Times New Roman" w:hAnsi="Times New Roman" w:cs="Times New Roman"/>
          <w:color w:val="auto"/>
        </w:rPr>
        <w:t>. https://doi.org/10.1111/gcb.15037</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Quesada, C. A., Lloyd, J., Anderson, L. O., Fyllas, N. M., Schwarz, M., &amp; Czimczik, C. I. (2011). Soils of Amazonia with particular reference to the RAINFOR sites. </w:t>
      </w:r>
      <w:r>
        <w:rPr>
          <w:rFonts w:hint="default" w:ascii="Times New Roman" w:hAnsi="Times New Roman" w:cs="Times New Roman"/>
          <w:i/>
          <w:color w:val="auto"/>
        </w:rPr>
        <w:t>Biogeosciences</w:t>
      </w:r>
      <w:r>
        <w:rPr>
          <w:rFonts w:hint="default" w:ascii="Times New Roman" w:hAnsi="Times New Roman" w:cs="Times New Roman"/>
          <w:color w:val="auto"/>
        </w:rPr>
        <w:t xml:space="preserve">, </w:t>
      </w:r>
      <w:r>
        <w:rPr>
          <w:rFonts w:hint="default" w:ascii="Times New Roman" w:hAnsi="Times New Roman" w:cs="Times New Roman"/>
          <w:i/>
          <w:color w:val="auto"/>
        </w:rPr>
        <w:t>8</w:t>
      </w:r>
      <w:r>
        <w:rPr>
          <w:rFonts w:hint="default" w:ascii="Times New Roman" w:hAnsi="Times New Roman" w:cs="Times New Roman"/>
          <w:color w:val="auto"/>
        </w:rPr>
        <w:t>(6), 1415–1440. https://doi.org/10.5194/bg-8-1415-2011</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Quesada, C. A., Lloyd, J., Schwarz, M., Baker, T. R., Phillips, O. L., Patiño, S., Czimczik, C., Hodnett, M. G., Herrera, R., Arneth, A., &amp; others. (2009). Regional and large-scale patterns in Amazon forest structure and function are mediated by variations in soil physical and chemical properties. </w:t>
      </w:r>
      <w:r>
        <w:rPr>
          <w:rFonts w:hint="default" w:ascii="Times New Roman" w:hAnsi="Times New Roman" w:cs="Times New Roman"/>
          <w:i/>
          <w:color w:val="auto"/>
        </w:rPr>
        <w:t>Biogeosciences Discussion</w:t>
      </w:r>
      <w:r>
        <w:rPr>
          <w:rFonts w:hint="default" w:ascii="Times New Roman" w:hAnsi="Times New Roman" w:cs="Times New Roman"/>
          <w:color w:val="auto"/>
        </w:rPr>
        <w:t xml:space="preserve">, </w:t>
      </w:r>
      <w:r>
        <w:rPr>
          <w:rFonts w:hint="default" w:ascii="Times New Roman" w:hAnsi="Times New Roman" w:cs="Times New Roman"/>
          <w:i/>
          <w:color w:val="auto"/>
        </w:rPr>
        <w:t>6</w:t>
      </w:r>
      <w:r>
        <w:rPr>
          <w:rFonts w:hint="default" w:ascii="Times New Roman" w:hAnsi="Times New Roman" w:cs="Times New Roman"/>
          <w:color w:val="auto"/>
        </w:rPr>
        <w:t>, 3993–4057.</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Ramon, J., Lledó, L., Torralba, V., Soret, A., &amp; Doblas-Reyes, F. J. (2019). What global reanalysis best represents near-surface winds? </w:t>
      </w:r>
      <w:r>
        <w:rPr>
          <w:rFonts w:hint="default" w:ascii="Times New Roman" w:hAnsi="Times New Roman" w:cs="Times New Roman"/>
          <w:i/>
          <w:color w:val="auto"/>
        </w:rPr>
        <w:t>Quarterly Journal of the Royal Meteorological Society</w:t>
      </w:r>
      <w:r>
        <w:rPr>
          <w:rFonts w:hint="default" w:ascii="Times New Roman" w:hAnsi="Times New Roman" w:cs="Times New Roman"/>
          <w:color w:val="auto"/>
        </w:rPr>
        <w:t xml:space="preserve">, </w:t>
      </w:r>
      <w:r>
        <w:rPr>
          <w:rFonts w:hint="default" w:ascii="Times New Roman" w:hAnsi="Times New Roman" w:cs="Times New Roman"/>
          <w:i/>
          <w:color w:val="auto"/>
        </w:rPr>
        <w:t>145</w:t>
      </w:r>
      <w:r>
        <w:rPr>
          <w:rFonts w:hint="default" w:ascii="Times New Roman" w:hAnsi="Times New Roman" w:cs="Times New Roman"/>
          <w:color w:val="auto"/>
        </w:rPr>
        <w:t>(724), 3236–3251. https://doi.org/10.1002/qj.3616</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Rifai, S. W., Urquiza Muñoz, J. D., Negrón-Juárez, R. I., Ram</w:t>
      </w:r>
      <w:r>
        <w:rPr>
          <w:rFonts w:hint="default" w:ascii="Times New Roman" w:hAnsi="Times New Roman" w:cs="Times New Roman"/>
          <w:color w:val="auto"/>
          <w:lang w:val="pt-BR"/>
        </w:rPr>
        <w:t>í</w:t>
      </w:r>
      <w:r>
        <w:rPr>
          <w:rFonts w:hint="default" w:ascii="Times New Roman" w:hAnsi="Times New Roman" w:cs="Times New Roman"/>
          <w:color w:val="auto"/>
        </w:rPr>
        <w:t xml:space="preserve">rez Arévalo, F. R., Tello-Espinoza, R., Vanderwel, M. C., Lichstein, J. W., Chambers, J. Q., &amp; Bohlman, S. A. (2016). Landscape-scale consequences of differential tree mortality from catastrophic wind disturbance in the Amazon. </w:t>
      </w:r>
      <w:r>
        <w:rPr>
          <w:rFonts w:hint="default" w:ascii="Times New Roman" w:hAnsi="Times New Roman" w:cs="Times New Roman"/>
          <w:i/>
          <w:color w:val="auto"/>
        </w:rPr>
        <w:t>Ecological Applications</w:t>
      </w:r>
      <w:r>
        <w:rPr>
          <w:rFonts w:hint="default" w:ascii="Times New Roman" w:hAnsi="Times New Roman" w:cs="Times New Roman"/>
          <w:color w:val="auto"/>
        </w:rPr>
        <w:t xml:space="preserve">, </w:t>
      </w:r>
      <w:r>
        <w:rPr>
          <w:rFonts w:hint="default" w:ascii="Times New Roman" w:hAnsi="Times New Roman" w:cs="Times New Roman"/>
          <w:i/>
          <w:color w:val="auto"/>
        </w:rPr>
        <w:t>26</w:t>
      </w:r>
      <w:r>
        <w:rPr>
          <w:rFonts w:hint="default" w:ascii="Times New Roman" w:hAnsi="Times New Roman" w:cs="Times New Roman"/>
          <w:color w:val="auto"/>
        </w:rPr>
        <w:t>(7), 2225–2237.</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Rowland, L., da Costa, A. C. L., Galbraith, D. R., Oliveira, R. S., Binks, O. J., Oliveira, A. A. R., Pullen, A. M., Doughty, C. E., Metcalfe, D. B., Vasconcelos, S. S., Ferreira, L. V, Malhi, Y., Grace, J., Mencuccini, M., &amp; Meir, P. (2015). Death from drought in tropical forests is triggered by hydraulics not carbon starvation. </w:t>
      </w:r>
      <w:r>
        <w:rPr>
          <w:rFonts w:hint="default" w:ascii="Times New Roman" w:hAnsi="Times New Roman" w:cs="Times New Roman"/>
          <w:i/>
          <w:color w:val="auto"/>
        </w:rPr>
        <w:t>Nature</w:t>
      </w:r>
      <w:r>
        <w:rPr>
          <w:rFonts w:hint="default" w:ascii="Times New Roman" w:hAnsi="Times New Roman" w:cs="Times New Roman"/>
          <w:color w:val="auto"/>
        </w:rPr>
        <w:t xml:space="preserve">, </w:t>
      </w:r>
      <w:r>
        <w:rPr>
          <w:rFonts w:hint="default" w:ascii="Times New Roman" w:hAnsi="Times New Roman" w:cs="Times New Roman"/>
          <w:i/>
          <w:color w:val="auto"/>
        </w:rPr>
        <w:t>528</w:t>
      </w:r>
      <w:r>
        <w:rPr>
          <w:rFonts w:hint="default" w:ascii="Times New Roman" w:hAnsi="Times New Roman" w:cs="Times New Roman"/>
          <w:color w:val="auto"/>
        </w:rPr>
        <w:t>(7580), 119–122. https://doi.org/10.1038/nature15539</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Rueda, M., Godoy, O., &amp; Hawkins, B. A. (2016). Spatial and evolutionary parallelism between shade and drought tolerance explains the distributions of conifers in the conterminous United States. </w:t>
      </w:r>
      <w:r>
        <w:rPr>
          <w:rFonts w:hint="default" w:ascii="Times New Roman" w:hAnsi="Times New Roman" w:cs="Times New Roman"/>
          <w:i/>
          <w:color w:val="auto"/>
        </w:rPr>
        <w:t>Global Ecology and Biogeography</w:t>
      </w:r>
      <w:r>
        <w:rPr>
          <w:rFonts w:hint="default" w:ascii="Times New Roman" w:hAnsi="Times New Roman" w:cs="Times New Roman"/>
          <w:color w:val="auto"/>
        </w:rPr>
        <w:t xml:space="preserve">, </w:t>
      </w:r>
      <w:r>
        <w:rPr>
          <w:rFonts w:hint="default" w:ascii="Times New Roman" w:hAnsi="Times New Roman" w:cs="Times New Roman"/>
          <w:i/>
          <w:color w:val="auto"/>
        </w:rPr>
        <w:t>26</w:t>
      </w:r>
      <w:r>
        <w:rPr>
          <w:rFonts w:hint="default" w:ascii="Times New Roman" w:hAnsi="Times New Roman" w:cs="Times New Roman"/>
          <w:color w:val="auto"/>
        </w:rPr>
        <w:t>(1), 31–42. https://doi.org/10.1111/geb.12511</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Sakschewski, B., von Bloh, W., Boit, A., Poorter, L., Peña-Claros, M., Heinke, J., Joshi, J., &amp; Thonicke, K. (2016). Resilience of Amazon forests emerges from plant trait</w:t>
      </w:r>
      <w:r>
        <w:rPr>
          <w:rFonts w:hint="default" w:ascii="Times New Roman" w:hAnsi="Times New Roman" w:cs="Times New Roman"/>
          <w:color w:val="auto"/>
          <w:lang w:val="pt-BR"/>
        </w:rPr>
        <w:t xml:space="preserve"> </w:t>
      </w:r>
      <w:r>
        <w:rPr>
          <w:rFonts w:hint="default" w:ascii="Times New Roman" w:hAnsi="Times New Roman" w:cs="Times New Roman"/>
          <w:color w:val="auto"/>
        </w:rPr>
        <w:t xml:space="preserve">diversity. </w:t>
      </w:r>
      <w:r>
        <w:rPr>
          <w:rFonts w:hint="default" w:ascii="Times New Roman" w:hAnsi="Times New Roman" w:cs="Times New Roman"/>
          <w:i/>
          <w:color w:val="auto"/>
        </w:rPr>
        <w:t>Nature Climate Change</w:t>
      </w:r>
      <w:r>
        <w:rPr>
          <w:rFonts w:hint="default" w:ascii="Times New Roman" w:hAnsi="Times New Roman" w:cs="Times New Roman"/>
          <w:color w:val="auto"/>
        </w:rPr>
        <w:t xml:space="preserve">, </w:t>
      </w:r>
      <w:r>
        <w:rPr>
          <w:rFonts w:hint="default" w:ascii="Times New Roman" w:hAnsi="Times New Roman" w:cs="Times New Roman"/>
          <w:i/>
          <w:color w:val="auto"/>
        </w:rPr>
        <w:t>6</w:t>
      </w:r>
      <w:r>
        <w:rPr>
          <w:rFonts w:hint="default" w:ascii="Times New Roman" w:hAnsi="Times New Roman" w:cs="Times New Roman"/>
          <w:color w:val="auto"/>
        </w:rPr>
        <w:t>(11), 1032–1036. https://doi.org/10.1038/nclimate3109</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Scheffer, M., Xu, C., Hantson, S., Holmgren, M., Los, S. O., van, N. E. H., &amp; van Nes, E. H. (2018). A global climate niche for giant trees. </w:t>
      </w:r>
      <w:r>
        <w:rPr>
          <w:rFonts w:hint="default" w:ascii="Times New Roman" w:hAnsi="Times New Roman" w:cs="Times New Roman"/>
          <w:i/>
          <w:color w:val="auto"/>
        </w:rPr>
        <w:t>Global Change Biology</w:t>
      </w:r>
      <w:r>
        <w:rPr>
          <w:rFonts w:hint="default" w:ascii="Times New Roman" w:hAnsi="Times New Roman" w:cs="Times New Roman"/>
          <w:color w:val="auto"/>
        </w:rPr>
        <w:t xml:space="preserve">, </w:t>
      </w:r>
      <w:r>
        <w:rPr>
          <w:rFonts w:hint="default" w:ascii="Times New Roman" w:hAnsi="Times New Roman" w:cs="Times New Roman"/>
          <w:i/>
          <w:color w:val="auto"/>
        </w:rPr>
        <w:t>24</w:t>
      </w:r>
      <w:r>
        <w:rPr>
          <w:rFonts w:hint="default" w:ascii="Times New Roman" w:hAnsi="Times New Roman" w:cs="Times New Roman"/>
          <w:color w:val="auto"/>
        </w:rPr>
        <w:t>(7), 2875–2883. https://doi.org/10.1111/gcb.14167</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Schimel, D., Pavlick, R., Fisher, J. B., Asner, G. P., Saatchi, S., Townsend, P., Miller, C., Frankenberg, C., Hibbard, K., &amp; Cox, P. (2015). Observing terrestrial ecosystems and the carbon cycle from space. </w:t>
      </w:r>
      <w:r>
        <w:rPr>
          <w:rFonts w:hint="default" w:ascii="Times New Roman" w:hAnsi="Times New Roman" w:cs="Times New Roman"/>
          <w:i/>
          <w:color w:val="auto"/>
        </w:rPr>
        <w:t>Global Change Biology</w:t>
      </w:r>
      <w:r>
        <w:rPr>
          <w:rFonts w:hint="default" w:ascii="Times New Roman" w:hAnsi="Times New Roman" w:cs="Times New Roman"/>
          <w:color w:val="auto"/>
        </w:rPr>
        <w:t xml:space="preserve">, </w:t>
      </w:r>
      <w:r>
        <w:rPr>
          <w:rFonts w:hint="default" w:ascii="Times New Roman" w:hAnsi="Times New Roman" w:cs="Times New Roman"/>
          <w:i/>
          <w:color w:val="auto"/>
        </w:rPr>
        <w:t>21</w:t>
      </w:r>
      <w:r>
        <w:rPr>
          <w:rFonts w:hint="default" w:ascii="Times New Roman" w:hAnsi="Times New Roman" w:cs="Times New Roman"/>
          <w:color w:val="auto"/>
        </w:rPr>
        <w:t>(5), 1762–1776. https://doi.org/10.1111/gcb.12822</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Seguro, J. V., &amp; Lambert, T. W. (2000). Modern estimation of the parameters of the Weibull wind speed distribution for wind energy analysis. </w:t>
      </w:r>
      <w:r>
        <w:rPr>
          <w:rFonts w:hint="default" w:ascii="Times New Roman" w:hAnsi="Times New Roman" w:cs="Times New Roman"/>
          <w:i/>
          <w:color w:val="auto"/>
        </w:rPr>
        <w:t>Journal of Wind Engineering and Industrial Aerodynamics</w:t>
      </w:r>
      <w:r>
        <w:rPr>
          <w:rFonts w:hint="default" w:ascii="Times New Roman" w:hAnsi="Times New Roman" w:cs="Times New Roman"/>
          <w:color w:val="auto"/>
        </w:rPr>
        <w:t xml:space="preserve">, </w:t>
      </w:r>
      <w:r>
        <w:rPr>
          <w:rFonts w:hint="default" w:ascii="Times New Roman" w:hAnsi="Times New Roman" w:cs="Times New Roman"/>
          <w:i/>
          <w:color w:val="auto"/>
        </w:rPr>
        <w:t>85</w:t>
      </w:r>
      <w:r>
        <w:rPr>
          <w:rFonts w:hint="default" w:ascii="Times New Roman" w:hAnsi="Times New Roman" w:cs="Times New Roman"/>
          <w:color w:val="auto"/>
        </w:rPr>
        <w:t>(1), 75–84. https://doi.org/10.1016/S0167-6105(99)00122-1</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Simard, M., Pinto, N., Fisher, J. B., &amp; Baccini, A. (2011). Mapping forest canopy height globally with spaceborne lidar. </w:t>
      </w:r>
      <w:r>
        <w:rPr>
          <w:rFonts w:hint="default" w:ascii="Times New Roman" w:hAnsi="Times New Roman" w:cs="Times New Roman"/>
          <w:i/>
          <w:color w:val="auto"/>
        </w:rPr>
        <w:t>Journal of Geophysical Research: Biogeosciences</w:t>
      </w:r>
      <w:r>
        <w:rPr>
          <w:rFonts w:hint="default" w:ascii="Times New Roman" w:hAnsi="Times New Roman" w:cs="Times New Roman"/>
          <w:color w:val="auto"/>
        </w:rPr>
        <w:t xml:space="preserve">, </w:t>
      </w:r>
      <w:r>
        <w:rPr>
          <w:rFonts w:hint="default" w:ascii="Times New Roman" w:hAnsi="Times New Roman" w:cs="Times New Roman"/>
          <w:i/>
          <w:color w:val="auto"/>
        </w:rPr>
        <w:t>116</w:t>
      </w:r>
      <w:r>
        <w:rPr>
          <w:rFonts w:hint="default" w:ascii="Times New Roman" w:hAnsi="Times New Roman" w:cs="Times New Roman"/>
          <w:color w:val="auto"/>
        </w:rPr>
        <w:t>(4), 1–12. https://doi.org/10.1029/2011JG001708</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Stropp, J., Umbelino, B., Correia, R. A., Campos-Silva, J. V, Ladle, R. J., &amp; Malhado, A. C. M. (2020). The ghosts of forests past and future: deforestation and botanical sampling in the Brazilian Amazon. </w:t>
      </w:r>
      <w:r>
        <w:rPr>
          <w:rFonts w:hint="default" w:ascii="Times New Roman" w:hAnsi="Times New Roman" w:cs="Times New Roman"/>
          <w:i/>
          <w:color w:val="auto"/>
        </w:rPr>
        <w:t>Ecography</w:t>
      </w:r>
      <w:r>
        <w:rPr>
          <w:rFonts w:hint="default" w:ascii="Times New Roman" w:hAnsi="Times New Roman" w:cs="Times New Roman"/>
          <w:color w:val="auto"/>
        </w:rPr>
        <w:t>. https://doi.org/10.1111/ecog.05026</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Takle, E. S., &amp; Brown, J. M. (1978). Note on the use of Weibull statistics to characterize wind speed data. </w:t>
      </w:r>
      <w:r>
        <w:rPr>
          <w:rFonts w:hint="default" w:ascii="Times New Roman" w:hAnsi="Times New Roman" w:cs="Times New Roman"/>
          <w:i/>
          <w:color w:val="auto"/>
        </w:rPr>
        <w:t>J</w:t>
      </w:r>
      <w:r>
        <w:rPr>
          <w:rFonts w:hint="default" w:ascii="Times New Roman" w:hAnsi="Times New Roman" w:cs="Times New Roman"/>
          <w:i/>
          <w:color w:val="auto"/>
          <w:lang w:val="pt-BR"/>
        </w:rPr>
        <w:t>ournal of Applied Meteorology</w:t>
      </w:r>
      <w:r>
        <w:rPr>
          <w:rFonts w:hint="default" w:ascii="Times New Roman" w:hAnsi="Times New Roman" w:cs="Times New Roman"/>
          <w:color w:val="auto"/>
        </w:rPr>
        <w:t xml:space="preserve">, </w:t>
      </w:r>
      <w:r>
        <w:rPr>
          <w:rFonts w:hint="default" w:ascii="Times New Roman" w:hAnsi="Times New Roman" w:cs="Times New Roman"/>
          <w:i/>
          <w:color w:val="auto"/>
        </w:rPr>
        <w:t>17</w:t>
      </w:r>
      <w:r>
        <w:rPr>
          <w:rFonts w:hint="default" w:ascii="Times New Roman" w:hAnsi="Times New Roman" w:cs="Times New Roman"/>
          <w:color w:val="auto"/>
        </w:rPr>
        <w:t>(4, Apr. 1978), 556–559. https://doi.org/10.1175/1520-0450(1978)017&lt;0556:notuow&gt;2.0.co;2</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Tao, S., Guo, Q., Li, C., Wang, Z., &amp; Fang, J. (2016). Global patterns and determinants of forest canopy height. </w:t>
      </w:r>
      <w:r>
        <w:rPr>
          <w:rFonts w:hint="default" w:ascii="Times New Roman" w:hAnsi="Times New Roman" w:cs="Times New Roman"/>
          <w:i/>
          <w:color w:val="auto"/>
        </w:rPr>
        <w:t>Ecology</w:t>
      </w:r>
      <w:r>
        <w:rPr>
          <w:rFonts w:hint="default" w:ascii="Times New Roman" w:hAnsi="Times New Roman" w:cs="Times New Roman"/>
          <w:color w:val="auto"/>
        </w:rPr>
        <w:t xml:space="preserve">, </w:t>
      </w:r>
      <w:r>
        <w:rPr>
          <w:rFonts w:hint="default" w:ascii="Times New Roman" w:hAnsi="Times New Roman" w:cs="Times New Roman"/>
          <w:i/>
          <w:color w:val="auto"/>
        </w:rPr>
        <w:t>97</w:t>
      </w:r>
      <w:r>
        <w:rPr>
          <w:rFonts w:hint="default" w:ascii="Times New Roman" w:hAnsi="Times New Roman" w:cs="Times New Roman"/>
          <w:color w:val="auto"/>
        </w:rPr>
        <w:t>(12), 3265–3270. https://doi.org/10.1002/ecy.1580</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Tao, X., Liang, S., He, T., &amp; Jin, H. (2016). Estimation of fraction of absorbed photosynthetically active radiation from multiple satellite data: Model development and validation. </w:t>
      </w:r>
      <w:r>
        <w:rPr>
          <w:rFonts w:hint="default" w:ascii="Times New Roman" w:hAnsi="Times New Roman" w:cs="Times New Roman"/>
          <w:i/>
          <w:color w:val="auto"/>
        </w:rPr>
        <w:t>Remote Sensing of Environment</w:t>
      </w:r>
      <w:r>
        <w:rPr>
          <w:rFonts w:hint="default" w:ascii="Times New Roman" w:hAnsi="Times New Roman" w:cs="Times New Roman"/>
          <w:color w:val="auto"/>
        </w:rPr>
        <w:t xml:space="preserve">, </w:t>
      </w:r>
      <w:r>
        <w:rPr>
          <w:rFonts w:hint="default" w:ascii="Times New Roman" w:hAnsi="Times New Roman" w:cs="Times New Roman"/>
          <w:i/>
          <w:color w:val="auto"/>
        </w:rPr>
        <w:t>184</w:t>
      </w:r>
      <w:r>
        <w:rPr>
          <w:rFonts w:hint="default" w:ascii="Times New Roman" w:hAnsi="Times New Roman" w:cs="Times New Roman"/>
          <w:color w:val="auto"/>
        </w:rPr>
        <w:t>, 539–557. https://doi.org/10.1016/j.rse.2016.07.036</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Tejada, G., Görgens, E. B., Esp</w:t>
      </w:r>
      <w:r>
        <w:rPr>
          <w:rFonts w:hint="default" w:ascii="Times New Roman" w:hAnsi="Times New Roman" w:cs="Times New Roman"/>
          <w:color w:val="auto"/>
          <w:lang w:val="pt-BR"/>
        </w:rPr>
        <w:t>í</w:t>
      </w:r>
      <w:r>
        <w:rPr>
          <w:rFonts w:hint="default" w:ascii="Times New Roman" w:hAnsi="Times New Roman" w:cs="Times New Roman"/>
          <w:color w:val="auto"/>
        </w:rPr>
        <w:t xml:space="preserve">rito-Santo, F. D. B., Cantinho, R. Z., &amp; Ometto, J. P. (2019). Evaluating spatial coverage of data on the aboveground biomass in undisturbed forests in the Brazilian Amazon. </w:t>
      </w:r>
      <w:r>
        <w:rPr>
          <w:rFonts w:hint="default" w:ascii="Times New Roman" w:hAnsi="Times New Roman" w:cs="Times New Roman"/>
          <w:i/>
          <w:color w:val="auto"/>
        </w:rPr>
        <w:t>Carbon Balance and Management</w:t>
      </w:r>
      <w:r>
        <w:rPr>
          <w:rFonts w:hint="default" w:ascii="Times New Roman" w:hAnsi="Times New Roman" w:cs="Times New Roman"/>
          <w:color w:val="auto"/>
        </w:rPr>
        <w:t xml:space="preserve">, </w:t>
      </w:r>
      <w:r>
        <w:rPr>
          <w:rFonts w:hint="default" w:ascii="Times New Roman" w:hAnsi="Times New Roman" w:cs="Times New Roman"/>
          <w:i/>
          <w:color w:val="auto"/>
        </w:rPr>
        <w:t>14</w:t>
      </w:r>
      <w:r>
        <w:rPr>
          <w:rFonts w:hint="default" w:ascii="Times New Roman" w:hAnsi="Times New Roman" w:cs="Times New Roman"/>
          <w:color w:val="auto"/>
        </w:rPr>
        <w:t>(1). https://doi.org/10.1186/s13021-019-0126-8</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Telewski, F. W. (2006). A unified hypothesis of mechanoperception in plants. </w:t>
      </w:r>
      <w:r>
        <w:rPr>
          <w:rFonts w:hint="default" w:ascii="Times New Roman" w:hAnsi="Times New Roman" w:cs="Times New Roman"/>
          <w:i/>
          <w:color w:val="auto"/>
        </w:rPr>
        <w:t>American Journal of Botany</w:t>
      </w:r>
      <w:r>
        <w:rPr>
          <w:rFonts w:hint="default" w:ascii="Times New Roman" w:hAnsi="Times New Roman" w:cs="Times New Roman"/>
          <w:color w:val="auto"/>
        </w:rPr>
        <w:t xml:space="preserve">, </w:t>
      </w:r>
      <w:r>
        <w:rPr>
          <w:rFonts w:hint="default" w:ascii="Times New Roman" w:hAnsi="Times New Roman" w:cs="Times New Roman"/>
          <w:i/>
          <w:color w:val="auto"/>
        </w:rPr>
        <w:t>93</w:t>
      </w:r>
      <w:r>
        <w:rPr>
          <w:rFonts w:hint="default" w:ascii="Times New Roman" w:hAnsi="Times New Roman" w:cs="Times New Roman"/>
          <w:color w:val="auto"/>
        </w:rPr>
        <w:t>(10), 1466–1476. https://doi.org/10.3732/ajb.93.10.1466</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ter Steege, H., Pitman, N. C. A., Phillips, O. L., Chave, J., Sabatier, D., Duque, A., Molino, J.-F., Prévost, M.-F., Spichiger, R., Castellanos, H., von Hildebrand, P., &amp; Vásquez, R. (2006). Continental-scale patterns of canopy tree composition and function across Amazonia. </w:t>
      </w:r>
      <w:r>
        <w:rPr>
          <w:rFonts w:hint="default" w:ascii="Times New Roman" w:hAnsi="Times New Roman" w:cs="Times New Roman"/>
          <w:i/>
          <w:color w:val="auto"/>
        </w:rPr>
        <w:t>Nature</w:t>
      </w:r>
      <w:r>
        <w:rPr>
          <w:rFonts w:hint="default" w:ascii="Times New Roman" w:hAnsi="Times New Roman" w:cs="Times New Roman"/>
          <w:color w:val="auto"/>
        </w:rPr>
        <w:t xml:space="preserve">, </w:t>
      </w:r>
      <w:r>
        <w:rPr>
          <w:rFonts w:hint="default" w:ascii="Times New Roman" w:hAnsi="Times New Roman" w:cs="Times New Roman"/>
          <w:i/>
          <w:color w:val="auto"/>
        </w:rPr>
        <w:t>443</w:t>
      </w:r>
      <w:r>
        <w:rPr>
          <w:rFonts w:hint="default" w:ascii="Times New Roman" w:hAnsi="Times New Roman" w:cs="Times New Roman"/>
          <w:color w:val="auto"/>
        </w:rPr>
        <w:t>(7110), 444–447. https://doi.org/10.1038/nature05134</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Toledo, J. J., Castilho, C. V, Magnusson, W. E., &amp; Nascimento, H. E. M. (2016). Soil controls biomass and dynamics of an Amazonian forest through the shifting of species and traits. </w:t>
      </w:r>
      <w:r>
        <w:rPr>
          <w:rFonts w:hint="default" w:ascii="Times New Roman" w:hAnsi="Times New Roman" w:cs="Times New Roman"/>
          <w:i/>
          <w:color w:val="auto"/>
        </w:rPr>
        <w:t>Brazilian Journal of Botany</w:t>
      </w:r>
      <w:r>
        <w:rPr>
          <w:rFonts w:hint="default" w:ascii="Times New Roman" w:hAnsi="Times New Roman" w:cs="Times New Roman"/>
          <w:color w:val="auto"/>
        </w:rPr>
        <w:t xml:space="preserve">, </w:t>
      </w:r>
      <w:r>
        <w:rPr>
          <w:rFonts w:hint="default" w:ascii="Times New Roman" w:hAnsi="Times New Roman" w:cs="Times New Roman"/>
          <w:i/>
          <w:color w:val="auto"/>
        </w:rPr>
        <w:t>40</w:t>
      </w:r>
      <w:r>
        <w:rPr>
          <w:rFonts w:hint="default" w:ascii="Times New Roman" w:hAnsi="Times New Roman" w:cs="Times New Roman"/>
          <w:color w:val="auto"/>
        </w:rPr>
        <w:t>(2), 451–461. https://doi.org/10.1007/s40415-016-0351-2</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Tuomisto, H., Van doninck, J., Ruokolainen, K., Moulatlet, G. M., Figueiredo, F. O. G. G., Sirén, A., Cárdenas, G., Lehtonen, S., Zuquim, G., doninck, J. Van, Ruokolainen, K., Moulatlet, G. M., Figueiredo, F. O. G. G., Sirén, A., Cárdenas, G., Lehtonen, S., &amp; Zuquim, G. (2019). Discovering floristic and geoecological gradients across Amazonia. </w:t>
      </w:r>
      <w:r>
        <w:rPr>
          <w:rFonts w:hint="default" w:ascii="Times New Roman" w:hAnsi="Times New Roman" w:cs="Times New Roman"/>
          <w:i/>
          <w:color w:val="auto"/>
        </w:rPr>
        <w:t>Journal of Biogeography</w:t>
      </w:r>
      <w:r>
        <w:rPr>
          <w:rFonts w:hint="default" w:ascii="Times New Roman" w:hAnsi="Times New Roman" w:cs="Times New Roman"/>
          <w:color w:val="auto"/>
        </w:rPr>
        <w:t xml:space="preserve">, </w:t>
      </w:r>
      <w:r>
        <w:rPr>
          <w:rFonts w:hint="default" w:ascii="Times New Roman" w:hAnsi="Times New Roman" w:cs="Times New Roman"/>
          <w:i/>
          <w:color w:val="auto"/>
        </w:rPr>
        <w:t>46</w:t>
      </w:r>
      <w:r>
        <w:rPr>
          <w:rFonts w:hint="default" w:ascii="Times New Roman" w:hAnsi="Times New Roman" w:cs="Times New Roman"/>
          <w:color w:val="auto"/>
        </w:rPr>
        <w:t>(8), 1734–1748. https://doi.org/10.1111/jbi.13627</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van Gelder, H. A., Poorter, L., &amp; Sterck, F. J. (2006). Wood mechanics allometry, and life-history variation in a tropical rain forest tree community. </w:t>
      </w:r>
      <w:r>
        <w:rPr>
          <w:rFonts w:hint="default" w:ascii="Times New Roman" w:hAnsi="Times New Roman" w:cs="Times New Roman"/>
          <w:i/>
          <w:color w:val="auto"/>
        </w:rPr>
        <w:t>New Phytologist</w:t>
      </w:r>
      <w:r>
        <w:rPr>
          <w:rFonts w:hint="default" w:ascii="Times New Roman" w:hAnsi="Times New Roman" w:cs="Times New Roman"/>
          <w:color w:val="auto"/>
        </w:rPr>
        <w:t xml:space="preserve">, </w:t>
      </w:r>
      <w:r>
        <w:rPr>
          <w:rFonts w:hint="default" w:ascii="Times New Roman" w:hAnsi="Times New Roman" w:cs="Times New Roman"/>
          <w:i/>
          <w:color w:val="auto"/>
        </w:rPr>
        <w:t>171</w:t>
      </w:r>
      <w:r>
        <w:rPr>
          <w:rFonts w:hint="default" w:ascii="Times New Roman" w:hAnsi="Times New Roman" w:cs="Times New Roman"/>
          <w:color w:val="auto"/>
        </w:rPr>
        <w:t>(2), 367–378. https://doi.org/10.1111/j.1469-8137.2006.01757.x</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Vanclay, J. K. (1992). Assessing site productivity in tropical moist forests: a review. </w:t>
      </w:r>
      <w:r>
        <w:rPr>
          <w:rFonts w:hint="default" w:ascii="Times New Roman" w:hAnsi="Times New Roman" w:cs="Times New Roman"/>
          <w:i/>
          <w:color w:val="auto"/>
        </w:rPr>
        <w:t>Forest Ecology and Management</w:t>
      </w:r>
      <w:r>
        <w:rPr>
          <w:rFonts w:hint="default" w:ascii="Times New Roman" w:hAnsi="Times New Roman" w:cs="Times New Roman"/>
          <w:color w:val="auto"/>
        </w:rPr>
        <w:t xml:space="preserve">, </w:t>
      </w:r>
      <w:r>
        <w:rPr>
          <w:rFonts w:hint="default" w:ascii="Times New Roman" w:hAnsi="Times New Roman" w:cs="Times New Roman"/>
          <w:i/>
          <w:color w:val="auto"/>
        </w:rPr>
        <w:t>54</w:t>
      </w:r>
      <w:r>
        <w:rPr>
          <w:rFonts w:hint="default" w:ascii="Times New Roman" w:hAnsi="Times New Roman" w:cs="Times New Roman"/>
          <w:color w:val="auto"/>
        </w:rPr>
        <w:t>(1–4), 257–287. https://doi.org/10.1016/0378-1127(92)90017-4</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Williams, A. P., Allen, C. D., Macalady, A. K., Griffin, D., Woodhouse, C. A., Meko, D. M., Swetnam, T. W., Rauscher, S. A., Seager, R., Grissino-Mayer, H. D., Dean, J. S., Cook, E. R., Gangodagamage, C., Cai, M., &amp; McDowell, N. G. (2012). Temperature as a potent driver of regional forest drought stress and tree mortality. </w:t>
      </w:r>
      <w:r>
        <w:rPr>
          <w:rFonts w:hint="default" w:ascii="Times New Roman" w:hAnsi="Times New Roman" w:cs="Times New Roman"/>
          <w:i/>
          <w:color w:val="auto"/>
        </w:rPr>
        <w:t>Nature Climate Change</w:t>
      </w:r>
      <w:r>
        <w:rPr>
          <w:rFonts w:hint="default" w:ascii="Times New Roman" w:hAnsi="Times New Roman" w:cs="Times New Roman"/>
          <w:color w:val="auto"/>
        </w:rPr>
        <w:t xml:space="preserve">, </w:t>
      </w:r>
      <w:r>
        <w:rPr>
          <w:rFonts w:hint="default" w:ascii="Times New Roman" w:hAnsi="Times New Roman" w:cs="Times New Roman"/>
          <w:i/>
          <w:color w:val="auto"/>
        </w:rPr>
        <w:t>3</w:t>
      </w:r>
      <w:r>
        <w:rPr>
          <w:rFonts w:hint="default" w:ascii="Times New Roman" w:hAnsi="Times New Roman" w:cs="Times New Roman"/>
          <w:color w:val="auto"/>
        </w:rPr>
        <w:t>(3), 292–297. https://doi.org/10.1038/nclimate1693</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Wright, I. J., Reich, P. B., Westoby, M., Ackerly, D. D., Baruch, Z., Bongers, F., Cavender-Bares, J., Chapin, T., Cornelissen, J. H., Diemer, M., Flexas, J., Garnier, E., Groom, P. K., Gulias, J., Hikosaka, K., Lamont, B. B., Lee, T., Lee, W., Lusk, C., … Villar, R. (2004). The worldwide leaf economics spectrum. </w:t>
      </w:r>
      <w:r>
        <w:rPr>
          <w:rFonts w:hint="default" w:ascii="Times New Roman" w:hAnsi="Times New Roman" w:cs="Times New Roman"/>
          <w:i/>
          <w:color w:val="auto"/>
        </w:rPr>
        <w:t>Nature</w:t>
      </w:r>
      <w:r>
        <w:rPr>
          <w:rFonts w:hint="default" w:ascii="Times New Roman" w:hAnsi="Times New Roman" w:cs="Times New Roman"/>
          <w:color w:val="auto"/>
        </w:rPr>
        <w:t xml:space="preserve">, </w:t>
      </w:r>
      <w:r>
        <w:rPr>
          <w:rFonts w:hint="default" w:ascii="Times New Roman" w:hAnsi="Times New Roman" w:cs="Times New Roman"/>
          <w:i/>
          <w:color w:val="auto"/>
        </w:rPr>
        <w:t>428</w:t>
      </w:r>
      <w:r>
        <w:rPr>
          <w:rFonts w:hint="default" w:ascii="Times New Roman" w:hAnsi="Times New Roman" w:cs="Times New Roman"/>
          <w:color w:val="auto"/>
        </w:rPr>
        <w:t>, 821–827.</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Yang, Y., Saatchi, S., Xu, L., Yu, Y., Lefsky, M., White, L., Knyazikhin, Y., &amp; Myneni, R. (2016). Abiotic Controls on Macroscale Variations of Humid Tropical Forest Height. </w:t>
      </w:r>
      <w:r>
        <w:rPr>
          <w:rFonts w:hint="default" w:ascii="Times New Roman" w:hAnsi="Times New Roman" w:cs="Times New Roman"/>
          <w:i/>
          <w:color w:val="auto"/>
        </w:rPr>
        <w:t>Remote Sensing</w:t>
      </w:r>
      <w:r>
        <w:rPr>
          <w:rFonts w:hint="default" w:ascii="Times New Roman" w:hAnsi="Times New Roman" w:cs="Times New Roman"/>
          <w:color w:val="auto"/>
        </w:rPr>
        <w:t xml:space="preserve">, </w:t>
      </w:r>
      <w:r>
        <w:rPr>
          <w:rFonts w:hint="default" w:ascii="Times New Roman" w:hAnsi="Times New Roman" w:cs="Times New Roman"/>
          <w:i/>
          <w:color w:val="auto"/>
        </w:rPr>
        <w:t>8</w:t>
      </w:r>
      <w:r>
        <w:rPr>
          <w:rFonts w:hint="default" w:ascii="Times New Roman" w:hAnsi="Times New Roman" w:cs="Times New Roman"/>
          <w:color w:val="auto"/>
        </w:rPr>
        <w:t>(6), 494. https://doi.org/10.3390/rs8060494</w:t>
      </w:r>
    </w:p>
    <w:p>
      <w:pPr>
        <w:pStyle w:val="27"/>
        <w:ind w:left="480" w:hanging="480"/>
        <w:rPr>
          <w:rFonts w:hint="default" w:ascii="Times New Roman" w:hAnsi="Times New Roman" w:cs="Times New Roman"/>
          <w:color w:val="auto"/>
        </w:rPr>
      </w:pPr>
      <w:r>
        <w:rPr>
          <w:rFonts w:hint="default" w:ascii="Times New Roman" w:hAnsi="Times New Roman" w:cs="Times New Roman"/>
          <w:color w:val="auto"/>
        </w:rPr>
        <w:t xml:space="preserve">Yanoviak, S. P., Gora, E. M., Bitzer, P. M., Burchfield, J. C., Muller-Landau, H. C., Detto, M., Paton, S., &amp; Hubbell, S. P. (2019). Lightning is a major cause of large tree mortality in a lowland neotropical forest. </w:t>
      </w:r>
      <w:r>
        <w:rPr>
          <w:rFonts w:hint="default" w:ascii="Times New Roman" w:hAnsi="Times New Roman" w:cs="Times New Roman"/>
          <w:i/>
          <w:color w:val="auto"/>
        </w:rPr>
        <w:t>New Phytologist</w:t>
      </w:r>
      <w:r>
        <w:rPr>
          <w:rFonts w:hint="default" w:ascii="Times New Roman" w:hAnsi="Times New Roman" w:cs="Times New Roman"/>
          <w:color w:val="auto"/>
        </w:rPr>
        <w:t xml:space="preserve">, </w:t>
      </w:r>
      <w:r>
        <w:rPr>
          <w:rFonts w:hint="default" w:ascii="Times New Roman" w:hAnsi="Times New Roman" w:cs="Times New Roman"/>
          <w:i/>
          <w:color w:val="auto"/>
        </w:rPr>
        <w:t>225</w:t>
      </w:r>
      <w:r>
        <w:rPr>
          <w:rFonts w:hint="default" w:ascii="Times New Roman" w:hAnsi="Times New Roman" w:cs="Times New Roman"/>
          <w:color w:val="auto"/>
        </w:rPr>
        <w:t xml:space="preserve">(5), 1936–1944. </w:t>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"https://doi.org/10.1111/nph.16260" </w:instrText>
      </w:r>
      <w:r>
        <w:rPr>
          <w:rFonts w:hint="default" w:ascii="Times New Roman" w:hAnsi="Times New Roman" w:cs="Times New Roman"/>
          <w:color w:val="auto"/>
        </w:rPr>
        <w:fldChar w:fldCharType="separate"/>
      </w:r>
      <w:r>
        <w:rPr>
          <w:rStyle w:val="25"/>
          <w:rFonts w:hint="default" w:ascii="Times New Roman" w:hAnsi="Times New Roman" w:cs="Times New Roman"/>
        </w:rPr>
        <w:t>https://doi.org/10.1111/nph.16260</w:t>
      </w:r>
      <w:r>
        <w:rPr>
          <w:rStyle w:val="25"/>
          <w:rFonts w:hint="default" w:ascii="Times New Roman" w:hAnsi="Times New Roman" w:cs="Times New Roman"/>
        </w:rPr>
        <w:br w:type="page"/>
      </w:r>
      <w:r>
        <w:rPr>
          <w:rFonts w:hint="default" w:ascii="Times New Roman" w:hAnsi="Times New Roman" w:cs="Times New Roman"/>
          <w:color w:val="auto"/>
        </w:rPr>
        <w:fldChar w:fldCharType="end"/>
      </w:r>
    </w:p>
    <w:p>
      <w:pPr>
        <w:pStyle w:val="27"/>
        <w:ind w:left="480" w:hanging="480"/>
        <w:rPr>
          <w:rFonts w:hint="default" w:ascii="Times New Roman" w:hAnsi="Times New Roman" w:cs="Times New Roman"/>
          <w:color w:val="auto"/>
        </w:rPr>
      </w:pPr>
    </w:p>
    <w:p>
      <w:pPr>
        <w:pStyle w:val="40"/>
        <w:spacing w:line="480" w:lineRule="auto"/>
        <w:rPr>
          <w:rFonts w:hint="default" w:ascii="Times New Roman" w:hAnsi="Times New Roman" w:cs="Times New Roman"/>
          <w:color w:val="auto"/>
        </w:rPr>
      </w:pPr>
      <w:r>
        <w:rPr>
          <w:rFonts w:hint="default" w:ascii="Times New Roman" w:hAnsi="Times New Roman" w:cs="Times New Roman"/>
          <w:color w:val="auto"/>
          <w:lang w:val="en-GB"/>
        </w:rPr>
        <w:t xml:space="preserve">Table 1. </w:t>
      </w:r>
      <w:r>
        <w:rPr>
          <w:rFonts w:hint="default" w:ascii="Times New Roman" w:hAnsi="Times New Roman" w:cs="Times New Roman"/>
          <w:color w:val="auto"/>
        </w:rPr>
        <w:t xml:space="preserve">Variables used to estimate maximum height ranked by variable importance results in the random forests model </w:t>
      </w:r>
    </w:p>
    <w:tbl>
      <w:tblPr>
        <w:tblStyle w:val="10"/>
        <w:tblW w:w="4997" w:type="pct"/>
        <w:tblInd w:w="0" w:type="dxa"/>
        <w:tblLayout w:type="autofit"/>
        <w:tblCellMar>
          <w:top w:w="0" w:type="dxa"/>
          <w:left w:w="108" w:type="dxa"/>
          <w:bottom w:w="0" w:type="dxa"/>
          <w:right w:w="108" w:type="dxa"/>
        </w:tblCellMar>
      </w:tblPr>
      <w:tblGrid>
        <w:gridCol w:w="1349"/>
        <w:gridCol w:w="1582"/>
        <w:gridCol w:w="1199"/>
        <w:gridCol w:w="785"/>
        <w:gridCol w:w="1395"/>
        <w:gridCol w:w="1057"/>
        <w:gridCol w:w="1101"/>
        <w:gridCol w:w="1102"/>
      </w:tblGrid>
      <w:tr>
        <w:tc>
          <w:tcPr>
            <w:tcW w:w="704"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Variable Layer</w:t>
            </w:r>
          </w:p>
        </w:tc>
        <w:tc>
          <w:tcPr>
            <w:tcW w:w="8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Definition</w:t>
            </w:r>
          </w:p>
        </w:tc>
        <w:tc>
          <w:tcPr>
            <w:tcW w:w="6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Related to</w:t>
            </w:r>
          </w:p>
        </w:tc>
        <w:tc>
          <w:tcPr>
            <w:tcW w:w="410"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Unit</w:t>
            </w:r>
          </w:p>
        </w:tc>
        <w:tc>
          <w:tcPr>
            <w:tcW w:w="728"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Source</w:t>
            </w:r>
          </w:p>
        </w:tc>
        <w:tc>
          <w:tcPr>
            <w:tcW w:w="552"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Spatial resolution (Time interval)</w:t>
            </w:r>
          </w:p>
        </w:tc>
        <w:tc>
          <w:tcPr>
            <w:tcW w:w="575" w:type="pct"/>
          </w:tcPr>
          <w:p>
            <w:pPr>
              <w:pStyle w:val="34"/>
              <w:spacing w:line="480" w:lineRule="auto"/>
              <w:jc w:val="center"/>
              <w:rPr>
                <w:rFonts w:hint="default" w:ascii="Times New Roman" w:hAnsi="Times New Roman" w:cs="Times New Roman"/>
                <w:color w:val="auto"/>
                <w:sz w:val="16"/>
                <w:szCs w:val="16"/>
                <w:lang w:val="en-GB"/>
              </w:rPr>
            </w:pPr>
            <w:r>
              <w:rPr>
                <w:rFonts w:hint="default" w:ascii="Times New Roman" w:hAnsi="Times New Roman" w:cs="Times New Roman"/>
                <w:color w:val="auto"/>
                <w:sz w:val="16"/>
                <w:szCs w:val="16"/>
                <w:lang w:val="en-GB"/>
              </w:rPr>
              <w:t>Expected influence in max. height</w:t>
            </w:r>
          </w:p>
        </w:tc>
        <w:tc>
          <w:tcPr>
            <w:tcW w:w="575"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Importance</w:t>
            </w:r>
          </w:p>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(increase accuracy)</w:t>
            </w:r>
          </w:p>
        </w:tc>
      </w:tr>
      <w:tr>
        <w:tc>
          <w:tcPr>
            <w:tcW w:w="704"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clearDays</w:t>
            </w:r>
          </w:p>
        </w:tc>
        <w:tc>
          <w:tcPr>
            <w:tcW w:w="8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number of clear days per year</w:t>
            </w:r>
          </w:p>
        </w:tc>
        <w:tc>
          <w:tcPr>
            <w:tcW w:w="6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energy balance - water balance - radiation</w:t>
            </w:r>
          </w:p>
        </w:tc>
        <w:tc>
          <w:tcPr>
            <w:tcW w:w="410"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days</w:t>
            </w:r>
          </w:p>
        </w:tc>
        <w:tc>
          <w:tcPr>
            <w:tcW w:w="728"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MODIS</w:t>
            </w:r>
          </w:p>
        </w:tc>
        <w:tc>
          <w:tcPr>
            <w:tcW w:w="552"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500 m</w:t>
            </w:r>
          </w:p>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(2014 - 2018)</w:t>
            </w:r>
          </w:p>
        </w:tc>
        <w:tc>
          <w:tcPr>
            <w:tcW w:w="575" w:type="pct"/>
          </w:tcPr>
          <w:p>
            <w:pPr>
              <w:pStyle w:val="34"/>
              <w:spacing w:line="480" w:lineRule="auto"/>
              <w:jc w:val="center"/>
              <w:rPr>
                <w:rFonts w:hint="default" w:ascii="Times New Roman" w:hAnsi="Times New Roman" w:cs="Times New Roman"/>
                <w:color w:val="auto"/>
                <w:sz w:val="16"/>
                <w:szCs w:val="16"/>
                <w:lang w:val="pt-PT"/>
              </w:rPr>
            </w:pPr>
            <w:r>
              <w:rPr>
                <w:rFonts w:hint="default" w:ascii="Times New Roman" w:hAnsi="Times New Roman" w:cs="Times New Roman"/>
                <w:color w:val="auto"/>
                <w:sz w:val="16"/>
                <w:szCs w:val="16"/>
                <w:lang w:val="pt-PT"/>
              </w:rPr>
              <w:t>Positive</w:t>
            </w:r>
          </w:p>
        </w:tc>
        <w:tc>
          <w:tcPr>
            <w:tcW w:w="575"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25.5</w:t>
            </w:r>
          </w:p>
        </w:tc>
      </w:tr>
      <w:tr>
        <w:tc>
          <w:tcPr>
            <w:tcW w:w="704"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clayContent</w:t>
            </w:r>
          </w:p>
        </w:tc>
        <w:tc>
          <w:tcPr>
            <w:tcW w:w="8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fraction of clay content</w:t>
            </w:r>
          </w:p>
        </w:tc>
        <w:tc>
          <w:tcPr>
            <w:tcW w:w="6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soil structure - physical properties - water availability</w:t>
            </w:r>
          </w:p>
        </w:tc>
        <w:tc>
          <w:tcPr>
            <w:tcW w:w="410"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w:t>
            </w:r>
          </w:p>
        </w:tc>
        <w:tc>
          <w:tcPr>
            <w:tcW w:w="728"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OpenLandMap</w:t>
            </w:r>
          </w:p>
        </w:tc>
        <w:tc>
          <w:tcPr>
            <w:tcW w:w="552"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250 m</w:t>
            </w:r>
          </w:p>
        </w:tc>
        <w:tc>
          <w:tcPr>
            <w:tcW w:w="575"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Positive</w:t>
            </w:r>
          </w:p>
        </w:tc>
        <w:tc>
          <w:tcPr>
            <w:tcW w:w="575"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23.4</w:t>
            </w:r>
          </w:p>
        </w:tc>
      </w:tr>
      <w:tr>
        <w:tc>
          <w:tcPr>
            <w:tcW w:w="704"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topography</w:t>
            </w:r>
          </w:p>
        </w:tc>
        <w:tc>
          <w:tcPr>
            <w:tcW w:w="8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elevation above sea level</w:t>
            </w:r>
          </w:p>
        </w:tc>
        <w:tc>
          <w:tcPr>
            <w:tcW w:w="6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distance to water - flooding zones - soil</w:t>
            </w:r>
          </w:p>
        </w:tc>
        <w:tc>
          <w:tcPr>
            <w:tcW w:w="410"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m</w:t>
            </w:r>
          </w:p>
        </w:tc>
        <w:tc>
          <w:tcPr>
            <w:tcW w:w="728"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SRTM</w:t>
            </w:r>
          </w:p>
        </w:tc>
        <w:tc>
          <w:tcPr>
            <w:tcW w:w="552"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30 m</w:t>
            </w:r>
          </w:p>
        </w:tc>
        <w:tc>
          <w:tcPr>
            <w:tcW w:w="575"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Positive</w:t>
            </w:r>
          </w:p>
        </w:tc>
        <w:tc>
          <w:tcPr>
            <w:tcW w:w="575"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23.3</w:t>
            </w:r>
          </w:p>
        </w:tc>
      </w:tr>
      <w:tr>
        <w:tc>
          <w:tcPr>
            <w:tcW w:w="704"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pannual</w:t>
            </w:r>
          </w:p>
        </w:tc>
        <w:tc>
          <w:tcPr>
            <w:tcW w:w="8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average annual precipitation</w:t>
            </w:r>
          </w:p>
        </w:tc>
        <w:tc>
          <w:tcPr>
            <w:tcW w:w="6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precipitation - precipitation intensity - precipitation distribution</w:t>
            </w:r>
          </w:p>
        </w:tc>
        <w:tc>
          <w:tcPr>
            <w:tcW w:w="410"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mm y</w:t>
            </w:r>
            <w:r>
              <w:rPr>
                <w:rFonts w:hint="default" w:ascii="Times New Roman" w:hAnsi="Times New Roman" w:cs="Times New Roman"/>
                <w:color w:val="auto"/>
                <w:sz w:val="16"/>
                <w:szCs w:val="16"/>
                <w:vertAlign w:val="superscript"/>
              </w:rPr>
              <w:t>-1</w:t>
            </w:r>
          </w:p>
        </w:tc>
        <w:tc>
          <w:tcPr>
            <w:tcW w:w="728"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WorldClim</w:t>
            </w:r>
          </w:p>
        </w:tc>
        <w:tc>
          <w:tcPr>
            <w:tcW w:w="552"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30 arc seconds</w:t>
            </w:r>
          </w:p>
        </w:tc>
        <w:tc>
          <w:tcPr>
            <w:tcW w:w="575"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Positive</w:t>
            </w:r>
          </w:p>
        </w:tc>
        <w:tc>
          <w:tcPr>
            <w:tcW w:w="575"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22.4</w:t>
            </w:r>
          </w:p>
        </w:tc>
      </w:tr>
      <w:tr>
        <w:tc>
          <w:tcPr>
            <w:tcW w:w="704"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pseason</w:t>
            </w:r>
          </w:p>
        </w:tc>
        <w:tc>
          <w:tcPr>
            <w:tcW w:w="8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precipitation seasonality</w:t>
            </w:r>
          </w:p>
        </w:tc>
        <w:tc>
          <w:tcPr>
            <w:tcW w:w="6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precipitation - precipitation intensity - precipitation distribution</w:t>
            </w:r>
          </w:p>
        </w:tc>
        <w:tc>
          <w:tcPr>
            <w:tcW w:w="410"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mm</w:t>
            </w:r>
          </w:p>
        </w:tc>
        <w:tc>
          <w:tcPr>
            <w:tcW w:w="728"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WorldClim</w:t>
            </w:r>
          </w:p>
        </w:tc>
        <w:tc>
          <w:tcPr>
            <w:tcW w:w="552"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30 arc seconds</w:t>
            </w:r>
          </w:p>
        </w:tc>
        <w:tc>
          <w:tcPr>
            <w:tcW w:w="575"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Positive</w:t>
            </w:r>
          </w:p>
        </w:tc>
        <w:tc>
          <w:tcPr>
            <w:tcW w:w="575"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21.3</w:t>
            </w:r>
          </w:p>
        </w:tc>
      </w:tr>
      <w:tr>
        <w:tc>
          <w:tcPr>
            <w:tcW w:w="704"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tseason</w:t>
            </w:r>
          </w:p>
        </w:tc>
        <w:tc>
          <w:tcPr>
            <w:tcW w:w="8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temperature seasonality</w:t>
            </w:r>
          </w:p>
        </w:tc>
        <w:tc>
          <w:tcPr>
            <w:tcW w:w="6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temperature - temperature distribution</w:t>
            </w:r>
          </w:p>
        </w:tc>
        <w:tc>
          <w:tcPr>
            <w:tcW w:w="410"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C</w:t>
            </w:r>
          </w:p>
        </w:tc>
        <w:tc>
          <w:tcPr>
            <w:tcW w:w="728"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WorldClim</w:t>
            </w:r>
          </w:p>
        </w:tc>
        <w:tc>
          <w:tcPr>
            <w:tcW w:w="552"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30 arc seconds</w:t>
            </w:r>
          </w:p>
        </w:tc>
        <w:tc>
          <w:tcPr>
            <w:tcW w:w="575"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Negative</w:t>
            </w:r>
          </w:p>
        </w:tc>
        <w:tc>
          <w:tcPr>
            <w:tcW w:w="575"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21.3</w:t>
            </w:r>
          </w:p>
        </w:tc>
      </w:tr>
      <w:tr>
        <w:tc>
          <w:tcPr>
            <w:tcW w:w="704"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uspeed</w:t>
            </w:r>
          </w:p>
        </w:tc>
        <w:tc>
          <w:tcPr>
            <w:tcW w:w="8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zonal speed (W-E)</w:t>
            </w:r>
          </w:p>
        </w:tc>
        <w:tc>
          <w:tcPr>
            <w:tcW w:w="6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storms - convective winds</w:t>
            </w:r>
          </w:p>
        </w:tc>
        <w:tc>
          <w:tcPr>
            <w:tcW w:w="410"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m s</w:t>
            </w:r>
            <w:r>
              <w:rPr>
                <w:rFonts w:hint="default" w:ascii="Times New Roman" w:hAnsi="Times New Roman" w:cs="Times New Roman"/>
                <w:color w:val="auto"/>
                <w:sz w:val="16"/>
                <w:szCs w:val="16"/>
                <w:vertAlign w:val="superscript"/>
              </w:rPr>
              <w:t>-1</w:t>
            </w:r>
          </w:p>
        </w:tc>
        <w:tc>
          <w:tcPr>
            <w:tcW w:w="728"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ECM-RWF</w:t>
            </w:r>
          </w:p>
        </w:tc>
        <w:tc>
          <w:tcPr>
            <w:tcW w:w="552"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0.25 degrees</w:t>
            </w:r>
          </w:p>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lang w:val="pt-BR"/>
              </w:rPr>
              <w:t>(2014-2018)</w:t>
            </w:r>
          </w:p>
        </w:tc>
        <w:tc>
          <w:tcPr>
            <w:tcW w:w="575"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Negative</w:t>
            </w:r>
          </w:p>
        </w:tc>
        <w:tc>
          <w:tcPr>
            <w:tcW w:w="575"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21.1</w:t>
            </w:r>
          </w:p>
        </w:tc>
      </w:tr>
      <w:tr>
        <w:tc>
          <w:tcPr>
            <w:tcW w:w="704"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pet</w:t>
            </w:r>
          </w:p>
        </w:tc>
        <w:tc>
          <w:tcPr>
            <w:tcW w:w="8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potential evapotranspiration</w:t>
            </w:r>
          </w:p>
        </w:tc>
        <w:tc>
          <w:tcPr>
            <w:tcW w:w="6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energy balance - water balance - radiation - vegetation health - anthropic regions - soil exposure</w:t>
            </w:r>
          </w:p>
        </w:tc>
        <w:tc>
          <w:tcPr>
            <w:tcW w:w="410"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mm yr</w:t>
            </w:r>
            <w:r>
              <w:rPr>
                <w:rFonts w:hint="default" w:ascii="Times New Roman" w:hAnsi="Times New Roman" w:cs="Times New Roman"/>
                <w:color w:val="auto"/>
                <w:sz w:val="16"/>
                <w:szCs w:val="16"/>
                <w:vertAlign w:val="superscript"/>
              </w:rPr>
              <w:t>-1</w:t>
            </w:r>
          </w:p>
        </w:tc>
        <w:tc>
          <w:tcPr>
            <w:tcW w:w="728"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TerraClimate</w:t>
            </w:r>
          </w:p>
        </w:tc>
        <w:tc>
          <w:tcPr>
            <w:tcW w:w="552"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2.5 arc minutes</w:t>
            </w:r>
          </w:p>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(1990 - 2016)</w:t>
            </w:r>
          </w:p>
        </w:tc>
        <w:tc>
          <w:tcPr>
            <w:tcW w:w="575"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Positive</w:t>
            </w:r>
          </w:p>
        </w:tc>
        <w:tc>
          <w:tcPr>
            <w:tcW w:w="575"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20.2</w:t>
            </w:r>
          </w:p>
        </w:tc>
      </w:tr>
      <w:tr>
        <w:tc>
          <w:tcPr>
            <w:tcW w:w="704"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fapar</w:t>
            </w:r>
          </w:p>
        </w:tc>
        <w:tc>
          <w:tcPr>
            <w:tcW w:w="8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fraction of absorbed photosynthetically active radiation</w:t>
            </w:r>
          </w:p>
        </w:tc>
        <w:tc>
          <w:tcPr>
            <w:tcW w:w="6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radiation - vegetation health - anthropic regions - soil exposure</w:t>
            </w:r>
          </w:p>
        </w:tc>
        <w:tc>
          <w:tcPr>
            <w:tcW w:w="410"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w:t>
            </w:r>
          </w:p>
        </w:tc>
        <w:tc>
          <w:tcPr>
            <w:tcW w:w="728"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NOAA AVHRR</w:t>
            </w:r>
          </w:p>
        </w:tc>
        <w:tc>
          <w:tcPr>
            <w:tcW w:w="552"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0.05 degrees</w:t>
            </w:r>
          </w:p>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(2016 - 2018)</w:t>
            </w:r>
          </w:p>
        </w:tc>
        <w:tc>
          <w:tcPr>
            <w:tcW w:w="575"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Positive</w:t>
            </w:r>
          </w:p>
        </w:tc>
        <w:tc>
          <w:tcPr>
            <w:tcW w:w="575"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20.0</w:t>
            </w:r>
          </w:p>
        </w:tc>
      </w:tr>
      <w:tr>
        <w:tc>
          <w:tcPr>
            <w:tcW w:w="704"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pwettest</w:t>
            </w:r>
          </w:p>
        </w:tc>
        <w:tc>
          <w:tcPr>
            <w:tcW w:w="8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precipitation of the wettest month</w:t>
            </w:r>
          </w:p>
        </w:tc>
        <w:tc>
          <w:tcPr>
            <w:tcW w:w="6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precipitation - precipitation intensity - precipitation distribution</w:t>
            </w:r>
          </w:p>
        </w:tc>
        <w:tc>
          <w:tcPr>
            <w:tcW w:w="410"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mm month</w:t>
            </w:r>
            <w:r>
              <w:rPr>
                <w:rFonts w:hint="default" w:ascii="Times New Roman" w:hAnsi="Times New Roman" w:cs="Times New Roman"/>
                <w:color w:val="auto"/>
                <w:sz w:val="16"/>
                <w:szCs w:val="16"/>
                <w:vertAlign w:val="superscript"/>
              </w:rPr>
              <w:t>-1</w:t>
            </w:r>
          </w:p>
        </w:tc>
        <w:tc>
          <w:tcPr>
            <w:tcW w:w="728"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WorldClim</w:t>
            </w:r>
          </w:p>
        </w:tc>
        <w:tc>
          <w:tcPr>
            <w:tcW w:w="552"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30 arc seconds</w:t>
            </w:r>
          </w:p>
        </w:tc>
        <w:tc>
          <w:tcPr>
            <w:tcW w:w="575"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Negative</w:t>
            </w:r>
          </w:p>
        </w:tc>
        <w:tc>
          <w:tcPr>
            <w:tcW w:w="575"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19.9</w:t>
            </w:r>
          </w:p>
        </w:tc>
      </w:tr>
      <w:tr>
        <w:tc>
          <w:tcPr>
            <w:tcW w:w="704"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tmax</w:t>
            </w:r>
          </w:p>
        </w:tc>
        <w:tc>
          <w:tcPr>
            <w:tcW w:w="8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maximum temperature</w:t>
            </w:r>
          </w:p>
        </w:tc>
        <w:tc>
          <w:tcPr>
            <w:tcW w:w="6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storms - convective winds</w:t>
            </w:r>
          </w:p>
        </w:tc>
        <w:tc>
          <w:tcPr>
            <w:tcW w:w="410"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C</w:t>
            </w:r>
          </w:p>
        </w:tc>
        <w:tc>
          <w:tcPr>
            <w:tcW w:w="728"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WorldClim</w:t>
            </w:r>
          </w:p>
        </w:tc>
        <w:tc>
          <w:tcPr>
            <w:tcW w:w="552"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30 arc seconds</w:t>
            </w:r>
          </w:p>
        </w:tc>
        <w:tc>
          <w:tcPr>
            <w:tcW w:w="575"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Negative</w:t>
            </w:r>
          </w:p>
        </w:tc>
        <w:tc>
          <w:tcPr>
            <w:tcW w:w="575"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19.8</w:t>
            </w:r>
          </w:p>
        </w:tc>
      </w:tr>
      <w:tr>
        <w:tc>
          <w:tcPr>
            <w:tcW w:w="704"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vspeed</w:t>
            </w:r>
          </w:p>
        </w:tc>
        <w:tc>
          <w:tcPr>
            <w:tcW w:w="8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meridional speed (N-S)</w:t>
            </w:r>
          </w:p>
        </w:tc>
        <w:tc>
          <w:tcPr>
            <w:tcW w:w="6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storms - convective winds</w:t>
            </w:r>
          </w:p>
        </w:tc>
        <w:tc>
          <w:tcPr>
            <w:tcW w:w="410"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m s</w:t>
            </w:r>
            <w:r>
              <w:rPr>
                <w:rFonts w:hint="default" w:ascii="Times New Roman" w:hAnsi="Times New Roman" w:cs="Times New Roman"/>
                <w:color w:val="auto"/>
                <w:sz w:val="16"/>
                <w:szCs w:val="16"/>
                <w:vertAlign w:val="superscript"/>
              </w:rPr>
              <w:t>-1</w:t>
            </w:r>
          </w:p>
        </w:tc>
        <w:tc>
          <w:tcPr>
            <w:tcW w:w="728"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ECM-RWF</w:t>
            </w:r>
          </w:p>
        </w:tc>
        <w:tc>
          <w:tcPr>
            <w:tcW w:w="552"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0.25 degrees</w:t>
            </w:r>
          </w:p>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lang w:val="pt-BR"/>
              </w:rPr>
              <w:t>(2014-2018)</w:t>
            </w:r>
          </w:p>
        </w:tc>
        <w:tc>
          <w:tcPr>
            <w:tcW w:w="575"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Negative</w:t>
            </w:r>
          </w:p>
        </w:tc>
        <w:tc>
          <w:tcPr>
            <w:tcW w:w="575"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18.1</w:t>
            </w:r>
          </w:p>
        </w:tc>
      </w:tr>
      <w:tr>
        <w:tc>
          <w:tcPr>
            <w:tcW w:w="704"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lightning</w:t>
            </w:r>
          </w:p>
        </w:tc>
        <w:tc>
          <w:tcPr>
            <w:tcW w:w="8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lightning rate</w:t>
            </w:r>
          </w:p>
        </w:tc>
        <w:tc>
          <w:tcPr>
            <w:tcW w:w="6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storms - convective winds</w:t>
            </w:r>
          </w:p>
        </w:tc>
        <w:tc>
          <w:tcPr>
            <w:tcW w:w="410"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rPr>
              <w:t>flashes rate</w:t>
            </w:r>
            <w:r>
              <w:rPr>
                <w:rStyle w:val="14"/>
                <w:rFonts w:hint="default" w:ascii="Times New Roman" w:hAnsi="Times New Roman" w:cs="Times New Roman"/>
                <w:color w:val="auto"/>
                <w:lang w:val="pt-BR"/>
              </w:rPr>
              <w:t xml:space="preserve"> yr</w:t>
            </w:r>
            <w:r>
              <w:rPr>
                <w:rStyle w:val="14"/>
                <w:rFonts w:hint="default" w:ascii="Times New Roman" w:hAnsi="Times New Roman" w:cs="Times New Roman"/>
                <w:color w:val="auto"/>
                <w:vertAlign w:val="superscript"/>
                <w:lang w:val="pt-BR"/>
              </w:rPr>
              <w:t>-1</w:t>
            </w:r>
          </w:p>
        </w:tc>
        <w:tc>
          <w:tcPr>
            <w:tcW w:w="728"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LIS TRMM</w:t>
            </w:r>
          </w:p>
        </w:tc>
        <w:tc>
          <w:tcPr>
            <w:tcW w:w="552"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rPr>
              <w:t>0.1</w:t>
            </w:r>
            <w:r>
              <w:rPr>
                <w:rFonts w:hint="default" w:ascii="Times New Roman" w:hAnsi="Times New Roman" w:cs="Times New Roman"/>
                <w:color w:val="auto"/>
                <w:sz w:val="16"/>
                <w:szCs w:val="16"/>
                <w:lang w:val="pt-BR"/>
              </w:rPr>
              <w:t xml:space="preserve"> degrees</w:t>
            </w:r>
          </w:p>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(1998 - 2018)</w:t>
            </w:r>
          </w:p>
        </w:tc>
        <w:tc>
          <w:tcPr>
            <w:tcW w:w="575"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Negative</w:t>
            </w:r>
          </w:p>
        </w:tc>
        <w:tc>
          <w:tcPr>
            <w:tcW w:w="575"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18.0</w:t>
            </w:r>
          </w:p>
        </w:tc>
      </w:tr>
      <w:tr>
        <w:tc>
          <w:tcPr>
            <w:tcW w:w="704"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days20</w:t>
            </w:r>
          </w:p>
        </w:tc>
        <w:tc>
          <w:tcPr>
            <w:tcW w:w="8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days with precipitation greater then 20 mm</w:t>
            </w:r>
          </w:p>
        </w:tc>
        <w:tc>
          <w:tcPr>
            <w:tcW w:w="626"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rPr>
              <w:t>storms - convective winds</w:t>
            </w:r>
            <w:r>
              <w:rPr>
                <w:rFonts w:hint="default" w:ascii="Times New Roman" w:hAnsi="Times New Roman" w:cs="Times New Roman"/>
                <w:color w:val="auto"/>
                <w:sz w:val="16"/>
                <w:szCs w:val="16"/>
                <w:lang w:val="pt-BR"/>
              </w:rPr>
              <w:t xml:space="preserve"> - precipitation</w:t>
            </w:r>
          </w:p>
        </w:tc>
        <w:tc>
          <w:tcPr>
            <w:tcW w:w="410"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days</w:t>
            </w:r>
          </w:p>
        </w:tc>
        <w:tc>
          <w:tcPr>
            <w:tcW w:w="728"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CHIRPS</w:t>
            </w:r>
          </w:p>
        </w:tc>
        <w:tc>
          <w:tcPr>
            <w:tcW w:w="552"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0.05 degrees</w:t>
            </w:r>
          </w:p>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(2014-2018)</w:t>
            </w:r>
          </w:p>
        </w:tc>
        <w:tc>
          <w:tcPr>
            <w:tcW w:w="575"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Negative</w:t>
            </w:r>
          </w:p>
        </w:tc>
        <w:tc>
          <w:tcPr>
            <w:tcW w:w="575"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16.4</w:t>
            </w:r>
          </w:p>
        </w:tc>
      </w:tr>
      <w:tr>
        <w:tc>
          <w:tcPr>
            <w:tcW w:w="704"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tannual</w:t>
            </w:r>
          </w:p>
        </w:tc>
        <w:tc>
          <w:tcPr>
            <w:tcW w:w="8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daily average annual temperature</w:t>
            </w:r>
          </w:p>
        </w:tc>
        <w:tc>
          <w:tcPr>
            <w:tcW w:w="6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temperature - temperature distribution</w:t>
            </w:r>
          </w:p>
        </w:tc>
        <w:tc>
          <w:tcPr>
            <w:tcW w:w="410"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C</w:t>
            </w:r>
          </w:p>
        </w:tc>
        <w:tc>
          <w:tcPr>
            <w:tcW w:w="728"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WorldClim</w:t>
            </w:r>
          </w:p>
        </w:tc>
        <w:tc>
          <w:tcPr>
            <w:tcW w:w="552"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rPr>
              <w:t>30 arc seconds</w:t>
            </w:r>
          </w:p>
        </w:tc>
        <w:tc>
          <w:tcPr>
            <w:tcW w:w="575"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Negative</w:t>
            </w:r>
          </w:p>
        </w:tc>
        <w:tc>
          <w:tcPr>
            <w:tcW w:w="575"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15.6</w:t>
            </w:r>
          </w:p>
        </w:tc>
      </w:tr>
      <w:tr>
        <w:tc>
          <w:tcPr>
            <w:tcW w:w="704"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waterContent</w:t>
            </w:r>
          </w:p>
        </w:tc>
        <w:tc>
          <w:tcPr>
            <w:tcW w:w="826"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rPr>
              <w:t>fraction of water content</w:t>
            </w:r>
            <w:r>
              <w:rPr>
                <w:rStyle w:val="14"/>
                <w:rFonts w:hint="default" w:ascii="Times New Roman" w:hAnsi="Times New Roman" w:cs="Times New Roman"/>
                <w:color w:val="auto"/>
                <w:lang w:val="pt-BR"/>
              </w:rPr>
              <w:t xml:space="preserve"> in field capacity at 30 cm</w:t>
            </w:r>
          </w:p>
        </w:tc>
        <w:tc>
          <w:tcPr>
            <w:tcW w:w="6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soil structure - physical properties - water availability</w:t>
            </w:r>
          </w:p>
        </w:tc>
        <w:tc>
          <w:tcPr>
            <w:tcW w:w="410"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w:t>
            </w:r>
          </w:p>
        </w:tc>
        <w:tc>
          <w:tcPr>
            <w:tcW w:w="728"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OpenLandMap</w:t>
            </w:r>
          </w:p>
        </w:tc>
        <w:tc>
          <w:tcPr>
            <w:tcW w:w="552"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lang w:val="pt-BR"/>
              </w:rPr>
              <w:t>250 m</w:t>
            </w:r>
          </w:p>
        </w:tc>
        <w:tc>
          <w:tcPr>
            <w:tcW w:w="575"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Positive</w:t>
            </w:r>
          </w:p>
        </w:tc>
        <w:tc>
          <w:tcPr>
            <w:tcW w:w="575"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9.7</w:t>
            </w:r>
          </w:p>
        </w:tc>
      </w:tr>
      <w:tr>
        <w:tc>
          <w:tcPr>
            <w:tcW w:w="704"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month100</w:t>
            </w:r>
          </w:p>
        </w:tc>
        <w:tc>
          <w:tcPr>
            <w:tcW w:w="8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month with precipitation below 100 mm</w:t>
            </w:r>
          </w:p>
        </w:tc>
        <w:tc>
          <w:tcPr>
            <w:tcW w:w="6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precipitation - precipitation intensity - precipitation distribution</w:t>
            </w:r>
          </w:p>
        </w:tc>
        <w:tc>
          <w:tcPr>
            <w:tcW w:w="410"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months</w:t>
            </w:r>
          </w:p>
        </w:tc>
        <w:tc>
          <w:tcPr>
            <w:tcW w:w="728"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CHIRPS</w:t>
            </w:r>
          </w:p>
        </w:tc>
        <w:tc>
          <w:tcPr>
            <w:tcW w:w="552"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0.05 degrees</w:t>
            </w:r>
          </w:p>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lang w:val="pt-BR"/>
              </w:rPr>
              <w:t>(2014-2018)</w:t>
            </w:r>
          </w:p>
        </w:tc>
        <w:tc>
          <w:tcPr>
            <w:tcW w:w="575"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Negative</w:t>
            </w:r>
          </w:p>
        </w:tc>
        <w:tc>
          <w:tcPr>
            <w:tcW w:w="575"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Removed by high correlation</w:t>
            </w:r>
          </w:p>
        </w:tc>
      </w:tr>
      <w:tr>
        <w:tc>
          <w:tcPr>
            <w:tcW w:w="704"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pdriest</w:t>
            </w:r>
          </w:p>
        </w:tc>
        <w:tc>
          <w:tcPr>
            <w:tcW w:w="8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precipitation of the driest month</w:t>
            </w:r>
          </w:p>
        </w:tc>
        <w:tc>
          <w:tcPr>
            <w:tcW w:w="626"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precipitation - precipitation intensity - precipitation distribution</w:t>
            </w:r>
          </w:p>
        </w:tc>
        <w:tc>
          <w:tcPr>
            <w:tcW w:w="410"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mm month</w:t>
            </w:r>
            <w:r>
              <w:rPr>
                <w:rFonts w:hint="default" w:ascii="Times New Roman" w:hAnsi="Times New Roman" w:cs="Times New Roman"/>
                <w:color w:val="auto"/>
                <w:sz w:val="16"/>
                <w:szCs w:val="16"/>
                <w:vertAlign w:val="superscript"/>
              </w:rPr>
              <w:t>-1</w:t>
            </w:r>
          </w:p>
        </w:tc>
        <w:tc>
          <w:tcPr>
            <w:tcW w:w="728"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WorldClim</w:t>
            </w:r>
          </w:p>
        </w:tc>
        <w:tc>
          <w:tcPr>
            <w:tcW w:w="552"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30 arc seconds</w:t>
            </w:r>
          </w:p>
        </w:tc>
        <w:tc>
          <w:tcPr>
            <w:tcW w:w="575" w:type="pct"/>
          </w:tcPr>
          <w:p>
            <w:pPr>
              <w:pStyle w:val="34"/>
              <w:spacing w:line="480" w:lineRule="auto"/>
              <w:jc w:val="center"/>
              <w:rPr>
                <w:rFonts w:hint="default" w:ascii="Times New Roman" w:hAnsi="Times New Roman" w:cs="Times New Roman"/>
                <w:color w:val="auto"/>
                <w:sz w:val="16"/>
                <w:szCs w:val="16"/>
                <w:lang w:val="pt-BR"/>
              </w:rPr>
            </w:pPr>
            <w:r>
              <w:rPr>
                <w:rFonts w:hint="default" w:ascii="Times New Roman" w:hAnsi="Times New Roman" w:cs="Times New Roman"/>
                <w:color w:val="auto"/>
                <w:sz w:val="16"/>
                <w:szCs w:val="16"/>
                <w:lang w:val="pt-BR"/>
              </w:rPr>
              <w:t>Positive</w:t>
            </w:r>
          </w:p>
        </w:tc>
        <w:tc>
          <w:tcPr>
            <w:tcW w:w="575" w:type="pct"/>
          </w:tcPr>
          <w:p>
            <w:pPr>
              <w:pStyle w:val="34"/>
              <w:spacing w:line="480" w:lineRule="auto"/>
              <w:jc w:val="center"/>
              <w:rPr>
                <w:rFonts w:hint="default" w:ascii="Times New Roman" w:hAnsi="Times New Roman" w:cs="Times New Roman"/>
                <w:color w:val="auto"/>
                <w:sz w:val="16"/>
                <w:szCs w:val="16"/>
              </w:rPr>
            </w:pPr>
            <w:r>
              <w:rPr>
                <w:rFonts w:hint="default" w:ascii="Times New Roman" w:hAnsi="Times New Roman" w:cs="Times New Roman"/>
                <w:color w:val="auto"/>
                <w:sz w:val="16"/>
                <w:szCs w:val="16"/>
              </w:rPr>
              <w:t>Removed by high correlation</w:t>
            </w:r>
          </w:p>
        </w:tc>
      </w:tr>
    </w:tbl>
    <w:p>
      <w:pPr>
        <w:pStyle w:val="3"/>
        <w:spacing w:line="480" w:lineRule="auto"/>
        <w:rPr>
          <w:rFonts w:hint="default" w:ascii="Times New Roman" w:hAnsi="Times New Roman" w:cs="Times New Roman"/>
          <w:color w:val="auto"/>
        </w:rPr>
      </w:pPr>
    </w:p>
    <w:p>
      <w:pPr>
        <w:rPr>
          <w:rFonts w:hint="default" w:ascii="Times New Roman" w:hAnsi="Times New Roman" w:cs="Times New Roman"/>
          <w:color w:val="auto"/>
          <w:lang w:val="en-GB"/>
        </w:rPr>
      </w:pPr>
    </w:p>
    <w:sectPr>
      <w:footerReference r:id="rId5" w:type="default"/>
      <w:footerReference r:id="rId6" w:type="even"/>
      <w:pgSz w:w="12240" w:h="15840"/>
      <w:pgMar w:top="1440" w:right="1440" w:bottom="1440" w:left="1440" w:header="720" w:footer="720" w:gutter="0"/>
      <w:lnNumType w:countBy="1" w:restart="continuou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Georgia"/>
    <w:panose1 w:val="02040503050406030204"/>
    <w:charset w:val="00"/>
    <w:family w:val="roman"/>
    <w:pitch w:val="default"/>
    <w:sig w:usb0="00000000" w:usb1="00000000" w:usb2="02000000" w:usb3="00000000" w:csb0="2000019F" w:csb1="00000000"/>
  </w:font>
  <w:font w:name="Segoe UI">
    <w:altName w:val="FreeSans"/>
    <w:panose1 w:val="020B0502040204020203"/>
    <w:charset w:val="00"/>
    <w:family w:val="swiss"/>
    <w:pitch w:val="default"/>
    <w:sig w:usb0="00000000" w:usb1="00000000" w:usb2="00000009" w:usb3="00000000" w:csb0="200001FF" w:csb1="00000000"/>
  </w:font>
  <w:font w:name="Consolas">
    <w:altName w:val="Liberation Sans Narrow"/>
    <w:panose1 w:val="020B0609020204030204"/>
    <w:charset w:val="00"/>
    <w:family w:val="modern"/>
    <w:pitch w:val="default"/>
    <w:sig w:usb0="00000000" w:usb1="00000000" w:usb2="00000001" w:usb3="00000000" w:csb0="6000019F" w:csb1="DFD70000"/>
  </w:font>
  <w:font w:name="Droid Sans Fallback">
    <w:panose1 w:val="020B0502000000000001"/>
    <w:charset w:val="86"/>
    <w:family w:val="auto"/>
    <w:pitch w:val="default"/>
    <w:sig w:usb0="910002FF" w:usb1="2BDFFCFB" w:usb2="00000036" w:usb3="00000000" w:csb0="203F01FF" w:csb1="D7FF0000"/>
  </w:font>
  <w:font w:name="Georgia">
    <w:panose1 w:val="02040502050405020303"/>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Trebuchet MS">
    <w:panose1 w:val="020B0603020202020204"/>
    <w:charset w:val="00"/>
    <w:family w:val="auto"/>
    <w:pitch w:val="default"/>
    <w:sig w:usb0="00000287" w:usb1="00000000" w:usb2="00000000" w:usb3="00000000" w:csb0="2000009F" w:csb1="00000000"/>
  </w:font>
  <w:font w:name="Liberation Sans Narrow">
    <w:panose1 w:val="020B0606020202030204"/>
    <w:charset w:val="00"/>
    <w:family w:val="auto"/>
    <w:pitch w:val="default"/>
    <w:sig w:usb0="A00002AF" w:usb1="500078FB" w:usb2="00000000" w:usb3="00000000" w:csb0="6000009F" w:csb1="DFD70000"/>
  </w:font>
  <w:font w:name="FreeSans">
    <w:panose1 w:val="020B0504020202020204"/>
    <w:charset w:val="00"/>
    <w:family w:val="auto"/>
    <w:pitch w:val="default"/>
    <w:sig w:usb0="E4839EFF" w:usb1="4600FDFF" w:usb2="000030A0" w:usb3="00000584" w:csb0="600001BF" w:csb1="DFF7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8"/>
      </w:rPr>
      <w:id w:val="-111367997"/>
      <w:docPartObj>
        <w:docPartGallery w:val="autotext"/>
      </w:docPartObj>
    </w:sdtPr>
    <w:sdtEndPr>
      <w:rPr>
        <w:rStyle w:val="28"/>
      </w:rPr>
    </w:sdtEndPr>
    <w:sdtContent>
      <w:p>
        <w:pPr>
          <w:pStyle w:val="19"/>
          <w:framePr w:wrap="around" w:vAnchor="text" w:hAnchor="margin" w:xAlign="right" w:y="1"/>
          <w:rPr>
            <w:rStyle w:val="28"/>
          </w:rPr>
        </w:pPr>
        <w:r>
          <w:rPr>
            <w:rStyle w:val="28"/>
          </w:rPr>
          <w:fldChar w:fldCharType="begin"/>
        </w:r>
        <w:r>
          <w:rPr>
            <w:rStyle w:val="28"/>
          </w:rPr>
          <w:instrText xml:space="preserve"> PAGE </w:instrText>
        </w:r>
        <w:r>
          <w:rPr>
            <w:rStyle w:val="28"/>
          </w:rPr>
          <w:fldChar w:fldCharType="separate"/>
        </w:r>
        <w:r>
          <w:rPr>
            <w:rStyle w:val="28"/>
          </w:rPr>
          <w:t>1</w:t>
        </w:r>
        <w:r>
          <w:rPr>
            <w:rStyle w:val="28"/>
          </w:rPr>
          <w:fldChar w:fldCharType="end"/>
        </w:r>
      </w:p>
    </w:sdtContent>
  </w:sdt>
  <w:p>
    <w:pPr>
      <w:pStyle w:val="1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ustomXmlInsRangeStart w:id="0" w:author="Michael Keller" w:date="2020-10-13T09:51:00Z"/>
  <w:sdt>
    <w:sdtPr>
      <w:rPr>
        <w:rStyle w:val="28"/>
      </w:rPr>
      <w:id w:val="82119053"/>
      <w:docPartObj>
        <w:docPartGallery w:val="autotext"/>
      </w:docPartObj>
    </w:sdtPr>
    <w:sdtEndPr>
      <w:rPr>
        <w:rStyle w:val="28"/>
      </w:rPr>
    </w:sdtEndPr>
    <w:sdtContent>
      <w:customXmlInsRangeEnd w:id="0"/>
      <w:p>
        <w:pPr>
          <w:pStyle w:val="19"/>
          <w:framePr w:wrap="around" w:vAnchor="text" w:hAnchor="margin" w:xAlign="right" w:y="1"/>
          <w:rPr>
            <w:ins w:id="2" w:author="Michael Keller" w:date="2020-10-13T09:51:00Z"/>
            <w:rStyle w:val="28"/>
          </w:rPr>
        </w:pPr>
        <w:ins w:id="4" w:author="Michael Keller" w:date="2020-10-13T09:51:00Z">
          <w:r>
            <w:rPr>
              <w:rStyle w:val="28"/>
            </w:rPr>
            <w:fldChar w:fldCharType="begin"/>
          </w:r>
        </w:ins>
        <w:ins w:id="5" w:author="Michael Keller" w:date="2020-10-13T09:51:00Z">
          <w:r>
            <w:rPr>
              <w:rStyle w:val="28"/>
            </w:rPr>
            <w:instrText xml:space="preserve"> PAGE </w:instrText>
          </w:r>
        </w:ins>
        <w:ins w:id="6" w:author="Michael Keller" w:date="2020-10-13T09:51:00Z">
          <w:r>
            <w:rPr>
              <w:rStyle w:val="28"/>
            </w:rPr>
            <w:fldChar w:fldCharType="end"/>
          </w:r>
        </w:ins>
      </w:p>
      <w:customXmlInsRangeStart w:id="8" w:author="Michael Keller" w:date="2020-10-13T09:51:00Z"/>
    </w:sdtContent>
  </w:sdt>
  <w:customXmlInsRangeEnd w:id="8"/>
  <w:p>
    <w:pPr>
      <w:pStyle w:val="19"/>
      <w:ind w:right="360"/>
      <w:pPrChange w:id="9" w:author="Michael Keller" w:date="2020-10-13T09:51:00Z">
        <w:pPr>
          <w:pStyle w:val="19"/>
        </w:pPr>
      </w:pPrChan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hael Keller">
    <w15:presenceInfo w15:providerId="Windows Live" w15:userId="4cc04fabc27d9f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720"/>
  <w:drawingGridHorizontalSpacing w:val="360"/>
  <w:drawingGridVerticalSpacing w:val="36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32F6"/>
    <w:rsid w:val="00072CFA"/>
    <w:rsid w:val="00076AC7"/>
    <w:rsid w:val="001472E0"/>
    <w:rsid w:val="00157B63"/>
    <w:rsid w:val="001A621B"/>
    <w:rsid w:val="001B69AA"/>
    <w:rsid w:val="001D20C2"/>
    <w:rsid w:val="002272E8"/>
    <w:rsid w:val="00241AF6"/>
    <w:rsid w:val="002620E0"/>
    <w:rsid w:val="002C6AD1"/>
    <w:rsid w:val="002D7494"/>
    <w:rsid w:val="00324C2D"/>
    <w:rsid w:val="00330BA8"/>
    <w:rsid w:val="00391999"/>
    <w:rsid w:val="00392004"/>
    <w:rsid w:val="003D2869"/>
    <w:rsid w:val="00430B14"/>
    <w:rsid w:val="004360A0"/>
    <w:rsid w:val="00466DF9"/>
    <w:rsid w:val="004929ED"/>
    <w:rsid w:val="00496615"/>
    <w:rsid w:val="004E29B3"/>
    <w:rsid w:val="004E407D"/>
    <w:rsid w:val="00590D07"/>
    <w:rsid w:val="005F6031"/>
    <w:rsid w:val="00617786"/>
    <w:rsid w:val="00631473"/>
    <w:rsid w:val="00636913"/>
    <w:rsid w:val="00636AC3"/>
    <w:rsid w:val="00643A26"/>
    <w:rsid w:val="00655F87"/>
    <w:rsid w:val="00661496"/>
    <w:rsid w:val="00664516"/>
    <w:rsid w:val="006700FC"/>
    <w:rsid w:val="006962EF"/>
    <w:rsid w:val="006F25BD"/>
    <w:rsid w:val="006F75EC"/>
    <w:rsid w:val="00766F78"/>
    <w:rsid w:val="00784D58"/>
    <w:rsid w:val="007B1C32"/>
    <w:rsid w:val="007C1AEF"/>
    <w:rsid w:val="007D4C34"/>
    <w:rsid w:val="007E6976"/>
    <w:rsid w:val="007F284A"/>
    <w:rsid w:val="00825529"/>
    <w:rsid w:val="00830A8C"/>
    <w:rsid w:val="00846EB5"/>
    <w:rsid w:val="00852D28"/>
    <w:rsid w:val="00893081"/>
    <w:rsid w:val="008D6863"/>
    <w:rsid w:val="008E142D"/>
    <w:rsid w:val="00920FC4"/>
    <w:rsid w:val="00940387"/>
    <w:rsid w:val="009A1482"/>
    <w:rsid w:val="009C1A08"/>
    <w:rsid w:val="009F2F05"/>
    <w:rsid w:val="00A65E81"/>
    <w:rsid w:val="00A83668"/>
    <w:rsid w:val="00A91158"/>
    <w:rsid w:val="00AD7BF2"/>
    <w:rsid w:val="00B042F6"/>
    <w:rsid w:val="00B23920"/>
    <w:rsid w:val="00B32EF5"/>
    <w:rsid w:val="00B353C6"/>
    <w:rsid w:val="00B537D9"/>
    <w:rsid w:val="00B72AEF"/>
    <w:rsid w:val="00B86B75"/>
    <w:rsid w:val="00B9035D"/>
    <w:rsid w:val="00BC48D5"/>
    <w:rsid w:val="00C262FD"/>
    <w:rsid w:val="00C26913"/>
    <w:rsid w:val="00C36279"/>
    <w:rsid w:val="00C36E92"/>
    <w:rsid w:val="00C67B1E"/>
    <w:rsid w:val="00C73CAA"/>
    <w:rsid w:val="00C842EC"/>
    <w:rsid w:val="00C86C33"/>
    <w:rsid w:val="00C87332"/>
    <w:rsid w:val="00CA7047"/>
    <w:rsid w:val="00CC0E26"/>
    <w:rsid w:val="00CC76D0"/>
    <w:rsid w:val="00CD1382"/>
    <w:rsid w:val="00D63D9B"/>
    <w:rsid w:val="00D82EF5"/>
    <w:rsid w:val="00D86BC9"/>
    <w:rsid w:val="00DB235D"/>
    <w:rsid w:val="00DB4205"/>
    <w:rsid w:val="00DD413A"/>
    <w:rsid w:val="00DE1082"/>
    <w:rsid w:val="00E11E49"/>
    <w:rsid w:val="00E315A3"/>
    <w:rsid w:val="00E36845"/>
    <w:rsid w:val="00E40AD9"/>
    <w:rsid w:val="00E57CA2"/>
    <w:rsid w:val="00E6384E"/>
    <w:rsid w:val="00E81264"/>
    <w:rsid w:val="00EB02AC"/>
    <w:rsid w:val="00ED4CF5"/>
    <w:rsid w:val="00EE3DD4"/>
    <w:rsid w:val="00EF16B2"/>
    <w:rsid w:val="00F1566D"/>
    <w:rsid w:val="00F4198C"/>
    <w:rsid w:val="00F45CFE"/>
    <w:rsid w:val="00F607B1"/>
    <w:rsid w:val="00F66EC0"/>
    <w:rsid w:val="00F716C7"/>
    <w:rsid w:val="00F9764F"/>
    <w:rsid w:val="00FA10C3"/>
    <w:rsid w:val="00FC7D2C"/>
    <w:rsid w:val="00FD4DBB"/>
    <w:rsid w:val="00FD5B9B"/>
    <w:rsid w:val="00FD7131"/>
    <w:rsid w:val="0159297B"/>
    <w:rsid w:val="02321E74"/>
    <w:rsid w:val="04795B58"/>
    <w:rsid w:val="05CA3550"/>
    <w:rsid w:val="05EA62B6"/>
    <w:rsid w:val="079F3E6F"/>
    <w:rsid w:val="098B4F18"/>
    <w:rsid w:val="0AF457BA"/>
    <w:rsid w:val="0B1D2A53"/>
    <w:rsid w:val="0C5A42A0"/>
    <w:rsid w:val="0CE56E26"/>
    <w:rsid w:val="0D6A25C6"/>
    <w:rsid w:val="0D7D49D5"/>
    <w:rsid w:val="0E5A701E"/>
    <w:rsid w:val="14151192"/>
    <w:rsid w:val="15B920B6"/>
    <w:rsid w:val="17365227"/>
    <w:rsid w:val="1B2C1FF5"/>
    <w:rsid w:val="1CA34A6F"/>
    <w:rsid w:val="1CE83C2E"/>
    <w:rsid w:val="1EF94E1B"/>
    <w:rsid w:val="1EFF2330"/>
    <w:rsid w:val="20450DC5"/>
    <w:rsid w:val="21314C74"/>
    <w:rsid w:val="23880603"/>
    <w:rsid w:val="23F34A24"/>
    <w:rsid w:val="24B10C40"/>
    <w:rsid w:val="27B23E49"/>
    <w:rsid w:val="29A833ED"/>
    <w:rsid w:val="2A867DF6"/>
    <w:rsid w:val="2B7F4CD6"/>
    <w:rsid w:val="2E3F132B"/>
    <w:rsid w:val="2FCF11D8"/>
    <w:rsid w:val="305F0C9F"/>
    <w:rsid w:val="31ED443B"/>
    <w:rsid w:val="32404A02"/>
    <w:rsid w:val="32ED57B6"/>
    <w:rsid w:val="33B85C21"/>
    <w:rsid w:val="38295CC8"/>
    <w:rsid w:val="394B4047"/>
    <w:rsid w:val="3CBE6508"/>
    <w:rsid w:val="41A503AD"/>
    <w:rsid w:val="437B3727"/>
    <w:rsid w:val="45572346"/>
    <w:rsid w:val="4A8565A4"/>
    <w:rsid w:val="4B3F4278"/>
    <w:rsid w:val="4EBD665C"/>
    <w:rsid w:val="4F311B85"/>
    <w:rsid w:val="50756439"/>
    <w:rsid w:val="51EE4180"/>
    <w:rsid w:val="53BF2C41"/>
    <w:rsid w:val="54072ABD"/>
    <w:rsid w:val="546951D7"/>
    <w:rsid w:val="54802E2F"/>
    <w:rsid w:val="568B5BCD"/>
    <w:rsid w:val="57037701"/>
    <w:rsid w:val="573FFE9B"/>
    <w:rsid w:val="58C10D34"/>
    <w:rsid w:val="5D4E1B4B"/>
    <w:rsid w:val="5DF3AB78"/>
    <w:rsid w:val="5ECAE34F"/>
    <w:rsid w:val="5FFB8547"/>
    <w:rsid w:val="60230184"/>
    <w:rsid w:val="65541298"/>
    <w:rsid w:val="65C87109"/>
    <w:rsid w:val="67BFDC7C"/>
    <w:rsid w:val="683B0C99"/>
    <w:rsid w:val="68E4069A"/>
    <w:rsid w:val="6A4911AB"/>
    <w:rsid w:val="6B5601A8"/>
    <w:rsid w:val="6D384A18"/>
    <w:rsid w:val="701F137E"/>
    <w:rsid w:val="717C350E"/>
    <w:rsid w:val="71E130A9"/>
    <w:rsid w:val="7401194D"/>
    <w:rsid w:val="775D7E60"/>
    <w:rsid w:val="782335BD"/>
    <w:rsid w:val="78D81243"/>
    <w:rsid w:val="79B1091B"/>
    <w:rsid w:val="7AF7400A"/>
    <w:rsid w:val="7AFD4A23"/>
    <w:rsid w:val="7B900864"/>
    <w:rsid w:val="7C0810A0"/>
    <w:rsid w:val="7C890ACD"/>
    <w:rsid w:val="7D6C25EB"/>
    <w:rsid w:val="7DE7E032"/>
    <w:rsid w:val="7F4E3023"/>
    <w:rsid w:val="7FAE7E64"/>
    <w:rsid w:val="7FBB6B2B"/>
    <w:rsid w:val="A96A327D"/>
    <w:rsid w:val="CE654551"/>
    <w:rsid w:val="CF7B0FA4"/>
    <w:rsid w:val="D7AF59C4"/>
    <w:rsid w:val="DDFFEC0D"/>
    <w:rsid w:val="DF3BD8DE"/>
    <w:rsid w:val="E9F71EFB"/>
    <w:rsid w:val="EBDB464C"/>
    <w:rsid w:val="EFAC8EA0"/>
    <w:rsid w:val="F2D6D5E9"/>
    <w:rsid w:val="F4F1FC7E"/>
    <w:rsid w:val="FDFDBD3D"/>
    <w:rsid w:val="FDFFA3DC"/>
    <w:rsid w:val="FEB2DD8E"/>
    <w:rsid w:val="FEBFD72D"/>
    <w:rsid w:val="FFBEE62A"/>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59" w:lineRule="auto"/>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4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14:textFill>
        <w14:solidFill>
          <w14:schemeClr w14:val="accent1"/>
        </w14:solidFill>
      </w14:textFill>
    </w:rPr>
  </w:style>
  <w:style w:type="character" w:default="1" w:styleId="9">
    <w:name w:val="Default Paragraph Font"/>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1">
    <w:name w:val="Balloon Text"/>
    <w:basedOn w:val="1"/>
    <w:link w:val="78"/>
    <w:qFormat/>
    <w:uiPriority w:val="0"/>
    <w:pPr>
      <w:spacing w:after="0"/>
    </w:pPr>
    <w:rPr>
      <w:rFonts w:ascii="Segoe UI" w:hAnsi="Segoe UI" w:cs="Segoe UI"/>
      <w:sz w:val="18"/>
      <w:szCs w:val="18"/>
    </w:rPr>
  </w:style>
  <w:style w:type="paragraph" w:styleId="12">
    <w:name w:val="Block Text"/>
    <w:basedOn w:val="3"/>
    <w:next w:val="3"/>
    <w:unhideWhenUsed/>
    <w:qFormat/>
    <w:uiPriority w:val="9"/>
    <w:pPr>
      <w:spacing w:before="100" w:after="100"/>
    </w:pPr>
    <w:rPr>
      <w:rFonts w:asciiTheme="majorHAnsi" w:hAnsiTheme="majorHAnsi" w:eastAsiaTheme="majorEastAsia" w:cstheme="majorBidi"/>
      <w:bCs/>
      <w:sz w:val="20"/>
      <w:szCs w:val="20"/>
    </w:rPr>
  </w:style>
  <w:style w:type="paragraph" w:styleId="13">
    <w:name w:val="caption"/>
    <w:basedOn w:val="1"/>
    <w:next w:val="1"/>
    <w:qFormat/>
    <w:uiPriority w:val="0"/>
    <w:pPr>
      <w:spacing w:after="120"/>
    </w:pPr>
    <w:rPr>
      <w:i/>
    </w:rPr>
  </w:style>
  <w:style w:type="character" w:styleId="14">
    <w:name w:val="annotation reference"/>
    <w:basedOn w:val="9"/>
    <w:qFormat/>
    <w:uiPriority w:val="0"/>
    <w:rPr>
      <w:sz w:val="16"/>
      <w:szCs w:val="16"/>
    </w:rPr>
  </w:style>
  <w:style w:type="paragraph" w:styleId="15">
    <w:name w:val="annotation text"/>
    <w:basedOn w:val="1"/>
    <w:link w:val="79"/>
    <w:qFormat/>
    <w:uiPriority w:val="0"/>
  </w:style>
  <w:style w:type="paragraph" w:styleId="16">
    <w:name w:val="annotation subject"/>
    <w:basedOn w:val="15"/>
    <w:next w:val="15"/>
    <w:link w:val="80"/>
    <w:qFormat/>
    <w:uiPriority w:val="0"/>
    <w:rPr>
      <w:b/>
      <w:bCs/>
      <w:sz w:val="20"/>
      <w:szCs w:val="20"/>
    </w:rPr>
  </w:style>
  <w:style w:type="paragraph" w:styleId="17">
    <w:name w:val="Date"/>
    <w:next w:val="3"/>
    <w:qFormat/>
    <w:uiPriority w:val="0"/>
    <w:pPr>
      <w:keepNext/>
      <w:keepLines/>
      <w:spacing w:after="200" w:line="259" w:lineRule="auto"/>
      <w:jc w:val="center"/>
    </w:pPr>
    <w:rPr>
      <w:rFonts w:asciiTheme="minorHAnsi" w:hAnsiTheme="minorHAnsi" w:eastAsiaTheme="minorHAnsi" w:cstheme="minorBidi"/>
      <w:sz w:val="24"/>
      <w:szCs w:val="24"/>
      <w:lang w:val="en-US" w:eastAsia="en-US" w:bidi="ar-SA"/>
    </w:rPr>
  </w:style>
  <w:style w:type="character" w:styleId="18">
    <w:name w:val="Emphasis"/>
    <w:basedOn w:val="9"/>
    <w:qFormat/>
    <w:uiPriority w:val="20"/>
    <w:rPr>
      <w:i/>
      <w:iCs/>
    </w:rPr>
  </w:style>
  <w:style w:type="paragraph" w:styleId="19">
    <w:name w:val="footer"/>
    <w:basedOn w:val="1"/>
    <w:link w:val="84"/>
    <w:qFormat/>
    <w:uiPriority w:val="0"/>
    <w:pPr>
      <w:tabs>
        <w:tab w:val="center" w:pos="4680"/>
        <w:tab w:val="right" w:pos="9360"/>
      </w:tabs>
      <w:spacing w:after="0" w:line="240" w:lineRule="auto"/>
    </w:pPr>
  </w:style>
  <w:style w:type="character" w:styleId="20">
    <w:name w:val="footnote reference"/>
    <w:basedOn w:val="21"/>
    <w:qFormat/>
    <w:uiPriority w:val="0"/>
    <w:rPr>
      <w:vertAlign w:val="superscript"/>
    </w:rPr>
  </w:style>
  <w:style w:type="character" w:customStyle="1" w:styleId="21">
    <w:name w:val="Body Text Char"/>
    <w:basedOn w:val="9"/>
    <w:link w:val="3"/>
    <w:qFormat/>
    <w:uiPriority w:val="0"/>
  </w:style>
  <w:style w:type="paragraph" w:styleId="22">
    <w:name w:val="footnote text"/>
    <w:basedOn w:val="1"/>
    <w:unhideWhenUsed/>
    <w:qFormat/>
    <w:uiPriority w:val="9"/>
  </w:style>
  <w:style w:type="paragraph" w:styleId="23">
    <w:name w:val="header"/>
    <w:basedOn w:val="1"/>
    <w:qFormat/>
    <w:uiPriority w:val="0"/>
    <w:pPr>
      <w:tabs>
        <w:tab w:val="center" w:pos="4252"/>
        <w:tab w:val="right" w:pos="8504"/>
      </w:tabs>
    </w:pPr>
  </w:style>
  <w:style w:type="paragraph" w:styleId="2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5">
    <w:name w:val="Hyperlink"/>
    <w:basedOn w:val="21"/>
    <w:qFormat/>
    <w:uiPriority w:val="0"/>
    <w:rPr>
      <w:color w:val="4F81BD" w:themeColor="accent1"/>
      <w14:textFill>
        <w14:solidFill>
          <w14:schemeClr w14:val="accent1"/>
        </w14:solidFill>
      </w14:textFill>
    </w:rPr>
  </w:style>
  <w:style w:type="character" w:styleId="26">
    <w:name w:val="line number"/>
    <w:basedOn w:val="9"/>
    <w:qFormat/>
    <w:uiPriority w:val="0"/>
  </w:style>
  <w:style w:type="paragraph" w:styleId="27">
    <w:name w:val="Normal (Web)"/>
    <w:basedOn w:val="1"/>
    <w:qFormat/>
    <w:uiPriority w:val="99"/>
    <w:pPr>
      <w:spacing w:beforeAutospacing="1" w:after="160" w:afterAutospacing="1" w:line="259" w:lineRule="auto"/>
    </w:pPr>
    <w:rPr>
      <w:rFonts w:ascii="Times New Roman" w:hAnsi="Times New Roman" w:eastAsia="SimSun" w:cs="Times New Roman"/>
      <w:sz w:val="24"/>
      <w:szCs w:val="24"/>
      <w:lang w:val="en-US" w:eastAsia="zh-CN" w:bidi="ar-SA"/>
    </w:rPr>
  </w:style>
  <w:style w:type="character" w:styleId="28">
    <w:name w:val="page number"/>
    <w:basedOn w:val="9"/>
    <w:qFormat/>
    <w:uiPriority w:val="0"/>
  </w:style>
  <w:style w:type="character" w:styleId="29">
    <w:name w:val="Strong"/>
    <w:basedOn w:val="9"/>
    <w:qFormat/>
    <w:uiPriority w:val="0"/>
    <w:rPr>
      <w:b/>
      <w:bCs/>
    </w:rPr>
  </w:style>
  <w:style w:type="paragraph" w:styleId="30">
    <w:name w:val="Subtitle"/>
    <w:basedOn w:val="31"/>
    <w:next w:val="3"/>
    <w:qFormat/>
    <w:uiPriority w:val="0"/>
    <w:pPr>
      <w:spacing w:before="240"/>
    </w:pPr>
    <w:rPr>
      <w:sz w:val="30"/>
      <w:szCs w:val="30"/>
    </w:rPr>
  </w:style>
  <w:style w:type="paragraph" w:styleId="31">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table" w:styleId="32">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3">
    <w:name w:val="First Paragraph"/>
    <w:basedOn w:val="3"/>
    <w:next w:val="3"/>
    <w:qFormat/>
    <w:uiPriority w:val="0"/>
  </w:style>
  <w:style w:type="paragraph" w:customStyle="1" w:styleId="34">
    <w:name w:val="Compact"/>
    <w:basedOn w:val="3"/>
    <w:qFormat/>
    <w:uiPriority w:val="0"/>
    <w:pPr>
      <w:spacing w:before="36" w:after="36"/>
    </w:pPr>
  </w:style>
  <w:style w:type="paragraph" w:customStyle="1" w:styleId="35">
    <w:name w:val="Author"/>
    <w:next w:val="3"/>
    <w:qFormat/>
    <w:uiPriority w:val="0"/>
    <w:pPr>
      <w:keepNext/>
      <w:keepLines/>
      <w:spacing w:after="200" w:line="259" w:lineRule="auto"/>
      <w:jc w:val="center"/>
    </w:pPr>
    <w:rPr>
      <w:rFonts w:asciiTheme="minorHAnsi" w:hAnsiTheme="minorHAnsi" w:eastAsiaTheme="minorHAnsi" w:cstheme="minorBidi"/>
      <w:sz w:val="24"/>
      <w:szCs w:val="24"/>
      <w:lang w:val="en-US" w:eastAsia="en-US" w:bidi="ar-SA"/>
    </w:rPr>
  </w:style>
  <w:style w:type="paragraph" w:customStyle="1" w:styleId="36">
    <w:name w:val="Abstract"/>
    <w:basedOn w:val="1"/>
    <w:next w:val="3"/>
    <w:qFormat/>
    <w:uiPriority w:val="0"/>
    <w:pPr>
      <w:keepNext/>
      <w:keepLines/>
      <w:spacing w:before="300" w:after="300"/>
    </w:pPr>
    <w:rPr>
      <w:sz w:val="20"/>
      <w:szCs w:val="20"/>
    </w:rPr>
  </w:style>
  <w:style w:type="paragraph" w:customStyle="1" w:styleId="37">
    <w:name w:val="Bibliography1"/>
    <w:basedOn w:val="1"/>
    <w:qFormat/>
    <w:uiPriority w:val="0"/>
  </w:style>
  <w:style w:type="paragraph" w:customStyle="1" w:styleId="38">
    <w:name w:val="Definition Term"/>
    <w:basedOn w:val="1"/>
    <w:next w:val="39"/>
    <w:qFormat/>
    <w:uiPriority w:val="0"/>
    <w:pPr>
      <w:keepNext/>
      <w:keepLines/>
      <w:spacing w:after="0"/>
    </w:pPr>
    <w:rPr>
      <w:b/>
    </w:rPr>
  </w:style>
  <w:style w:type="paragraph" w:customStyle="1" w:styleId="39">
    <w:name w:val="Definition"/>
    <w:basedOn w:val="1"/>
    <w:qFormat/>
    <w:uiPriority w:val="0"/>
  </w:style>
  <w:style w:type="paragraph" w:customStyle="1" w:styleId="40">
    <w:name w:val="Table Caption"/>
    <w:basedOn w:val="13"/>
    <w:qFormat/>
    <w:uiPriority w:val="0"/>
    <w:pPr>
      <w:keepNext/>
    </w:pPr>
  </w:style>
  <w:style w:type="paragraph" w:customStyle="1" w:styleId="41">
    <w:name w:val="Image Caption"/>
    <w:basedOn w:val="13"/>
    <w:qFormat/>
    <w:uiPriority w:val="0"/>
  </w:style>
  <w:style w:type="paragraph" w:customStyle="1" w:styleId="42">
    <w:name w:val="Figure"/>
    <w:basedOn w:val="1"/>
    <w:qFormat/>
    <w:uiPriority w:val="0"/>
  </w:style>
  <w:style w:type="paragraph" w:customStyle="1" w:styleId="43">
    <w:name w:val="Figure with Caption"/>
    <w:basedOn w:val="42"/>
    <w:qFormat/>
    <w:uiPriority w:val="0"/>
    <w:pPr>
      <w:keepNext/>
    </w:pPr>
  </w:style>
  <w:style w:type="character" w:customStyle="1" w:styleId="44">
    <w:name w:val="Verbatim Char"/>
    <w:basedOn w:val="21"/>
    <w:link w:val="45"/>
    <w:qFormat/>
    <w:uiPriority w:val="0"/>
    <w:rPr>
      <w:rFonts w:ascii="Consolas" w:hAnsi="Consolas"/>
      <w:sz w:val="22"/>
    </w:rPr>
  </w:style>
  <w:style w:type="paragraph" w:customStyle="1" w:styleId="45">
    <w:name w:val="Source Code"/>
    <w:basedOn w:val="1"/>
    <w:link w:val="44"/>
    <w:qFormat/>
    <w:uiPriority w:val="0"/>
    <w:pPr>
      <w:wordWrap w:val="0"/>
    </w:pPr>
  </w:style>
  <w:style w:type="paragraph" w:customStyle="1" w:styleId="46">
    <w:name w:val="TOC Heading1"/>
    <w:basedOn w:val="2"/>
    <w:next w:val="3"/>
    <w:unhideWhenUsed/>
    <w:qFormat/>
    <w:uiPriority w:val="39"/>
    <w:pPr>
      <w:spacing w:before="240"/>
      <w:outlineLvl w:val="9"/>
    </w:pPr>
    <w:rPr>
      <w:b w:val="0"/>
      <w:bCs w:val="0"/>
      <w:color w:val="376092" w:themeColor="accent1" w:themeShade="BF"/>
    </w:rPr>
  </w:style>
  <w:style w:type="character" w:customStyle="1" w:styleId="47">
    <w:name w:val="KeywordTok"/>
    <w:basedOn w:val="44"/>
    <w:qFormat/>
    <w:uiPriority w:val="0"/>
    <w:rPr>
      <w:rFonts w:ascii="Consolas" w:hAnsi="Consolas"/>
      <w:b/>
      <w:color w:val="007020"/>
      <w:sz w:val="22"/>
    </w:rPr>
  </w:style>
  <w:style w:type="character" w:customStyle="1" w:styleId="48">
    <w:name w:val="DataTypeTok"/>
    <w:basedOn w:val="44"/>
    <w:qFormat/>
    <w:uiPriority w:val="0"/>
    <w:rPr>
      <w:rFonts w:ascii="Consolas" w:hAnsi="Consolas"/>
      <w:color w:val="902000"/>
      <w:sz w:val="22"/>
    </w:rPr>
  </w:style>
  <w:style w:type="character" w:customStyle="1" w:styleId="49">
    <w:name w:val="DecValTok"/>
    <w:basedOn w:val="44"/>
    <w:qFormat/>
    <w:uiPriority w:val="0"/>
    <w:rPr>
      <w:rFonts w:ascii="Consolas" w:hAnsi="Consolas"/>
      <w:color w:val="40A070"/>
      <w:sz w:val="22"/>
    </w:rPr>
  </w:style>
  <w:style w:type="character" w:customStyle="1" w:styleId="50">
    <w:name w:val="BaseNTok"/>
    <w:basedOn w:val="44"/>
    <w:qFormat/>
    <w:uiPriority w:val="0"/>
    <w:rPr>
      <w:rFonts w:ascii="Consolas" w:hAnsi="Consolas"/>
      <w:color w:val="40A070"/>
      <w:sz w:val="22"/>
    </w:rPr>
  </w:style>
  <w:style w:type="character" w:customStyle="1" w:styleId="51">
    <w:name w:val="FloatTok"/>
    <w:basedOn w:val="44"/>
    <w:qFormat/>
    <w:uiPriority w:val="0"/>
    <w:rPr>
      <w:rFonts w:ascii="Consolas" w:hAnsi="Consolas"/>
      <w:color w:val="40A070"/>
      <w:sz w:val="22"/>
    </w:rPr>
  </w:style>
  <w:style w:type="character" w:customStyle="1" w:styleId="52">
    <w:name w:val="ConstantTok"/>
    <w:basedOn w:val="44"/>
    <w:qFormat/>
    <w:uiPriority w:val="0"/>
    <w:rPr>
      <w:rFonts w:ascii="Consolas" w:hAnsi="Consolas"/>
      <w:color w:val="880000"/>
      <w:sz w:val="22"/>
    </w:rPr>
  </w:style>
  <w:style w:type="character" w:customStyle="1" w:styleId="53">
    <w:name w:val="CharTok"/>
    <w:basedOn w:val="44"/>
    <w:qFormat/>
    <w:uiPriority w:val="0"/>
    <w:rPr>
      <w:rFonts w:ascii="Consolas" w:hAnsi="Consolas"/>
      <w:color w:val="4070A0"/>
      <w:sz w:val="22"/>
    </w:rPr>
  </w:style>
  <w:style w:type="character" w:customStyle="1" w:styleId="54">
    <w:name w:val="SpecialCharTok"/>
    <w:basedOn w:val="44"/>
    <w:qFormat/>
    <w:uiPriority w:val="0"/>
    <w:rPr>
      <w:rFonts w:ascii="Consolas" w:hAnsi="Consolas"/>
      <w:color w:val="4070A0"/>
      <w:sz w:val="22"/>
    </w:rPr>
  </w:style>
  <w:style w:type="character" w:customStyle="1" w:styleId="55">
    <w:name w:val="StringTok"/>
    <w:basedOn w:val="44"/>
    <w:qFormat/>
    <w:uiPriority w:val="0"/>
    <w:rPr>
      <w:rFonts w:ascii="Consolas" w:hAnsi="Consolas"/>
      <w:color w:val="4070A0"/>
      <w:sz w:val="22"/>
    </w:rPr>
  </w:style>
  <w:style w:type="character" w:customStyle="1" w:styleId="56">
    <w:name w:val="VerbatimStringTok"/>
    <w:basedOn w:val="44"/>
    <w:qFormat/>
    <w:uiPriority w:val="0"/>
    <w:rPr>
      <w:rFonts w:ascii="Consolas" w:hAnsi="Consolas"/>
      <w:color w:val="4070A0"/>
      <w:sz w:val="22"/>
    </w:rPr>
  </w:style>
  <w:style w:type="character" w:customStyle="1" w:styleId="57">
    <w:name w:val="SpecialStringTok"/>
    <w:basedOn w:val="44"/>
    <w:qFormat/>
    <w:uiPriority w:val="0"/>
    <w:rPr>
      <w:rFonts w:ascii="Consolas" w:hAnsi="Consolas"/>
      <w:color w:val="BB6688"/>
      <w:sz w:val="22"/>
    </w:rPr>
  </w:style>
  <w:style w:type="character" w:customStyle="1" w:styleId="58">
    <w:name w:val="ImportTok"/>
    <w:basedOn w:val="44"/>
    <w:qFormat/>
    <w:uiPriority w:val="0"/>
    <w:rPr>
      <w:rFonts w:ascii="Consolas" w:hAnsi="Consolas"/>
      <w:sz w:val="22"/>
    </w:rPr>
  </w:style>
  <w:style w:type="character" w:customStyle="1" w:styleId="59">
    <w:name w:val="CommentTok"/>
    <w:basedOn w:val="44"/>
    <w:qFormat/>
    <w:uiPriority w:val="0"/>
    <w:rPr>
      <w:rFonts w:ascii="Consolas" w:hAnsi="Consolas"/>
      <w:i/>
      <w:color w:val="60A0B0"/>
      <w:sz w:val="22"/>
    </w:rPr>
  </w:style>
  <w:style w:type="character" w:customStyle="1" w:styleId="60">
    <w:name w:val="DocumentationTok"/>
    <w:basedOn w:val="44"/>
    <w:qFormat/>
    <w:uiPriority w:val="0"/>
    <w:rPr>
      <w:rFonts w:ascii="Consolas" w:hAnsi="Consolas"/>
      <w:i/>
      <w:color w:val="BA2121"/>
      <w:sz w:val="22"/>
    </w:rPr>
  </w:style>
  <w:style w:type="character" w:customStyle="1" w:styleId="61">
    <w:name w:val="AnnotationTok"/>
    <w:basedOn w:val="44"/>
    <w:qFormat/>
    <w:uiPriority w:val="0"/>
    <w:rPr>
      <w:rFonts w:ascii="Consolas" w:hAnsi="Consolas"/>
      <w:b/>
      <w:i/>
      <w:color w:val="60A0B0"/>
      <w:sz w:val="22"/>
    </w:rPr>
  </w:style>
  <w:style w:type="character" w:customStyle="1" w:styleId="62">
    <w:name w:val="CommentVarTok"/>
    <w:basedOn w:val="44"/>
    <w:qFormat/>
    <w:uiPriority w:val="0"/>
    <w:rPr>
      <w:rFonts w:ascii="Consolas" w:hAnsi="Consolas"/>
      <w:b/>
      <w:i/>
      <w:color w:val="60A0B0"/>
      <w:sz w:val="22"/>
    </w:rPr>
  </w:style>
  <w:style w:type="character" w:customStyle="1" w:styleId="63">
    <w:name w:val="OtherTok"/>
    <w:basedOn w:val="44"/>
    <w:qFormat/>
    <w:uiPriority w:val="0"/>
    <w:rPr>
      <w:rFonts w:ascii="Consolas" w:hAnsi="Consolas"/>
      <w:color w:val="007020"/>
      <w:sz w:val="22"/>
    </w:rPr>
  </w:style>
  <w:style w:type="character" w:customStyle="1" w:styleId="64">
    <w:name w:val="FunctionTok"/>
    <w:basedOn w:val="44"/>
    <w:qFormat/>
    <w:uiPriority w:val="0"/>
    <w:rPr>
      <w:rFonts w:ascii="Consolas" w:hAnsi="Consolas"/>
      <w:color w:val="06287E"/>
      <w:sz w:val="22"/>
    </w:rPr>
  </w:style>
  <w:style w:type="character" w:customStyle="1" w:styleId="65">
    <w:name w:val="VariableTok"/>
    <w:basedOn w:val="44"/>
    <w:qFormat/>
    <w:uiPriority w:val="0"/>
    <w:rPr>
      <w:rFonts w:ascii="Consolas" w:hAnsi="Consolas"/>
      <w:color w:val="19177C"/>
      <w:sz w:val="22"/>
    </w:rPr>
  </w:style>
  <w:style w:type="character" w:customStyle="1" w:styleId="66">
    <w:name w:val="ControlFlowTok"/>
    <w:basedOn w:val="44"/>
    <w:qFormat/>
    <w:uiPriority w:val="0"/>
    <w:rPr>
      <w:rFonts w:ascii="Consolas" w:hAnsi="Consolas"/>
      <w:b/>
      <w:color w:val="007020"/>
      <w:sz w:val="22"/>
    </w:rPr>
  </w:style>
  <w:style w:type="character" w:customStyle="1" w:styleId="67">
    <w:name w:val="OperatorTok"/>
    <w:basedOn w:val="44"/>
    <w:qFormat/>
    <w:uiPriority w:val="0"/>
    <w:rPr>
      <w:rFonts w:ascii="Consolas" w:hAnsi="Consolas"/>
      <w:color w:val="666666"/>
      <w:sz w:val="22"/>
    </w:rPr>
  </w:style>
  <w:style w:type="character" w:customStyle="1" w:styleId="68">
    <w:name w:val="BuiltInTok"/>
    <w:basedOn w:val="44"/>
    <w:qFormat/>
    <w:uiPriority w:val="0"/>
    <w:rPr>
      <w:rFonts w:ascii="Consolas" w:hAnsi="Consolas"/>
      <w:sz w:val="22"/>
    </w:rPr>
  </w:style>
  <w:style w:type="character" w:customStyle="1" w:styleId="69">
    <w:name w:val="ExtensionTok"/>
    <w:basedOn w:val="44"/>
    <w:qFormat/>
    <w:uiPriority w:val="0"/>
    <w:rPr>
      <w:rFonts w:ascii="Consolas" w:hAnsi="Consolas"/>
      <w:sz w:val="22"/>
    </w:rPr>
  </w:style>
  <w:style w:type="character" w:customStyle="1" w:styleId="70">
    <w:name w:val="PreprocessorTok"/>
    <w:basedOn w:val="44"/>
    <w:qFormat/>
    <w:uiPriority w:val="0"/>
    <w:rPr>
      <w:rFonts w:ascii="Consolas" w:hAnsi="Consolas"/>
      <w:color w:val="BC7A00"/>
      <w:sz w:val="22"/>
    </w:rPr>
  </w:style>
  <w:style w:type="character" w:customStyle="1" w:styleId="71">
    <w:name w:val="AttributeTok"/>
    <w:basedOn w:val="44"/>
    <w:qFormat/>
    <w:uiPriority w:val="0"/>
    <w:rPr>
      <w:rFonts w:ascii="Consolas" w:hAnsi="Consolas"/>
      <w:color w:val="7D9029"/>
      <w:sz w:val="22"/>
    </w:rPr>
  </w:style>
  <w:style w:type="character" w:customStyle="1" w:styleId="72">
    <w:name w:val="RegionMarkerTok"/>
    <w:basedOn w:val="44"/>
    <w:qFormat/>
    <w:uiPriority w:val="0"/>
    <w:rPr>
      <w:rFonts w:ascii="Consolas" w:hAnsi="Consolas"/>
      <w:sz w:val="22"/>
    </w:rPr>
  </w:style>
  <w:style w:type="character" w:customStyle="1" w:styleId="73">
    <w:name w:val="InformationTok"/>
    <w:basedOn w:val="44"/>
    <w:qFormat/>
    <w:uiPriority w:val="0"/>
    <w:rPr>
      <w:rFonts w:ascii="Consolas" w:hAnsi="Consolas"/>
      <w:b/>
      <w:i/>
      <w:color w:val="60A0B0"/>
      <w:sz w:val="22"/>
    </w:rPr>
  </w:style>
  <w:style w:type="character" w:customStyle="1" w:styleId="74">
    <w:name w:val="WarningTok"/>
    <w:basedOn w:val="44"/>
    <w:qFormat/>
    <w:uiPriority w:val="0"/>
    <w:rPr>
      <w:rFonts w:ascii="Consolas" w:hAnsi="Consolas"/>
      <w:b/>
      <w:i/>
      <w:color w:val="60A0B0"/>
      <w:sz w:val="22"/>
    </w:rPr>
  </w:style>
  <w:style w:type="character" w:customStyle="1" w:styleId="75">
    <w:name w:val="AlertTok"/>
    <w:basedOn w:val="44"/>
    <w:qFormat/>
    <w:uiPriority w:val="0"/>
    <w:rPr>
      <w:rFonts w:ascii="Consolas" w:hAnsi="Consolas"/>
      <w:b/>
      <w:color w:val="FF0000"/>
      <w:sz w:val="22"/>
    </w:rPr>
  </w:style>
  <w:style w:type="character" w:customStyle="1" w:styleId="76">
    <w:name w:val="ErrorTok"/>
    <w:basedOn w:val="44"/>
    <w:qFormat/>
    <w:uiPriority w:val="0"/>
    <w:rPr>
      <w:rFonts w:ascii="Consolas" w:hAnsi="Consolas"/>
      <w:b/>
      <w:color w:val="FF0000"/>
      <w:sz w:val="22"/>
    </w:rPr>
  </w:style>
  <w:style w:type="character" w:customStyle="1" w:styleId="77">
    <w:name w:val="NormalTok"/>
    <w:basedOn w:val="44"/>
    <w:qFormat/>
    <w:uiPriority w:val="0"/>
    <w:rPr>
      <w:rFonts w:ascii="Consolas" w:hAnsi="Consolas"/>
      <w:sz w:val="22"/>
    </w:rPr>
  </w:style>
  <w:style w:type="character" w:customStyle="1" w:styleId="78">
    <w:name w:val="Balloon Text Char"/>
    <w:basedOn w:val="9"/>
    <w:link w:val="11"/>
    <w:qFormat/>
    <w:uiPriority w:val="0"/>
    <w:rPr>
      <w:rFonts w:ascii="Segoe UI" w:hAnsi="Segoe UI" w:cs="Segoe UI" w:eastAsiaTheme="minorHAnsi"/>
      <w:sz w:val="18"/>
      <w:szCs w:val="18"/>
      <w:lang w:val="en-US" w:eastAsia="en-US"/>
    </w:rPr>
  </w:style>
  <w:style w:type="character" w:customStyle="1" w:styleId="79">
    <w:name w:val="Comment Text Char"/>
    <w:basedOn w:val="9"/>
    <w:link w:val="15"/>
    <w:qFormat/>
    <w:uiPriority w:val="0"/>
    <w:rPr>
      <w:rFonts w:asciiTheme="minorHAnsi" w:hAnsiTheme="minorHAnsi" w:eastAsiaTheme="minorHAnsi" w:cstheme="minorBidi"/>
      <w:sz w:val="24"/>
      <w:szCs w:val="24"/>
      <w:lang w:val="en-US" w:eastAsia="en-US"/>
    </w:rPr>
  </w:style>
  <w:style w:type="character" w:customStyle="1" w:styleId="80">
    <w:name w:val="Comment Subject Char"/>
    <w:basedOn w:val="79"/>
    <w:link w:val="16"/>
    <w:qFormat/>
    <w:uiPriority w:val="0"/>
    <w:rPr>
      <w:rFonts w:asciiTheme="minorHAnsi" w:hAnsiTheme="minorHAnsi" w:eastAsiaTheme="minorHAnsi" w:cstheme="minorBidi"/>
      <w:b/>
      <w:bCs/>
      <w:sz w:val="24"/>
      <w:szCs w:val="24"/>
      <w:lang w:val="en-US" w:eastAsia="en-US"/>
    </w:rPr>
  </w:style>
  <w:style w:type="character" w:customStyle="1" w:styleId="81">
    <w:name w:val="Unresolved Mention1"/>
    <w:basedOn w:val="9"/>
    <w:semiHidden/>
    <w:unhideWhenUsed/>
    <w:qFormat/>
    <w:uiPriority w:val="99"/>
    <w:rPr>
      <w:color w:val="605E5C"/>
      <w:shd w:val="clear" w:color="auto" w:fill="E1DFDD"/>
    </w:rPr>
  </w:style>
  <w:style w:type="paragraph" w:customStyle="1" w:styleId="82">
    <w:name w:val="Revision"/>
    <w:hidden/>
    <w:semiHidden/>
    <w:qFormat/>
    <w:uiPriority w:val="99"/>
    <w:rPr>
      <w:rFonts w:asciiTheme="minorHAnsi" w:hAnsiTheme="minorHAnsi" w:eastAsiaTheme="minorHAnsi" w:cstheme="minorBidi"/>
      <w:sz w:val="24"/>
      <w:szCs w:val="24"/>
      <w:lang w:val="en-US" w:eastAsia="en-US" w:bidi="ar-SA"/>
    </w:rPr>
  </w:style>
  <w:style w:type="character" w:customStyle="1" w:styleId="83">
    <w:name w:val="Unresolved Mention"/>
    <w:basedOn w:val="9"/>
    <w:semiHidden/>
    <w:unhideWhenUsed/>
    <w:qFormat/>
    <w:uiPriority w:val="99"/>
    <w:rPr>
      <w:color w:val="605E5C"/>
      <w:shd w:val="clear" w:color="auto" w:fill="E1DFDD"/>
    </w:rPr>
  </w:style>
  <w:style w:type="character" w:customStyle="1" w:styleId="84">
    <w:name w:val="Footer Char"/>
    <w:basedOn w:val="9"/>
    <w:link w:val="19"/>
    <w:uiPriority w:val="0"/>
    <w:rPr>
      <w:rFonts w:asciiTheme="minorHAnsi" w:hAnsiTheme="minorHAnsi" w:eastAsiaTheme="minorHAnsi" w:cstheme="minorBidi"/>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43</Pages>
  <Words>10432</Words>
  <Characters>59467</Characters>
  <Lines>495</Lines>
  <Paragraphs>139</Paragraphs>
  <TotalTime>17</TotalTime>
  <ScaleCrop>false</ScaleCrop>
  <LinksUpToDate>false</LinksUpToDate>
  <CharactersWithSpaces>69760</CharactersWithSpaces>
  <Application>WPS Office_11.1.0.9711_F1E327BC-269C-435d-A152-05C5408002CA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2020-10-07T06:10:00Z</dcterms:created>
  <dc:creator>gorgens</dc:creator>
  <cp:lastModifiedBy>gorgens</cp:lastModifiedBy>
  <cp:lastPrinted>2020-10-15T00:24:00Z</cp:lastPrinted>
  <dcterms:modified xsi:type="dcterms:W3CDTF">2020-10-26T13:30:02Z</dcterms:modified>
  <dc:title>Resource availability and disturbance shape maximum tree height across the Amazon</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y fmtid="{D5CDD505-2E9C-101B-9397-08002B2CF9AE}" pid="3" name="ContentTypeId">
    <vt:lpwstr>0x01010088D0F222AD3FA048B2F8B24DA30F3E87</vt:lpwstr>
  </property>
</Properties>
</file>