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PT"/>
        </w:rPr>
        <w:t xml:space="preserve">Supporting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Figures</w:t>
      </w:r>
    </w:p>
    <w:p>
      <w:pPr>
        <w:pStyle w:val="3"/>
        <w:rPr>
          <w:rFonts w:hint="default" w:ascii="Times New Roman" w:hAnsi="Times New Roman" w:cs="Times New Roman"/>
          <w:color w:val="auto"/>
          <w:lang w:val="pt-PT"/>
        </w:rPr>
      </w:pPr>
      <w:r>
        <w:rPr>
          <w:rFonts w:hint="default" w:ascii="Times New Roman" w:hAnsi="Times New Roman" w:cs="Times New Roman"/>
          <w:color w:val="auto"/>
          <w:lang w:val="pt-PT"/>
        </w:rPr>
        <w:drawing>
          <wp:inline distT="0" distB="0" distL="114300" distR="114300">
            <wp:extent cx="5943600" cy="4203065"/>
            <wp:effectExtent l="0" t="0" r="0" b="6985"/>
            <wp:docPr id="1" name="Picture 1" descr="Supplementary F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pplementary F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48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GB"/>
        </w:rPr>
        <w:t xml:space="preserve">Supporting Figure 1. </w:t>
      </w:r>
      <w:r>
        <w:rPr>
          <w:rFonts w:hint="default" w:ascii="Times New Roman" w:hAnsi="Times New Roman" w:cs="Times New Roman"/>
          <w:color w:val="auto"/>
        </w:rPr>
        <w:t>The uppermost vegetation heights were employed to compute a canopy height model CHM</w:t>
      </w:r>
      <w:r>
        <w:rPr>
          <w:rFonts w:hint="default" w:ascii="Times New Roman" w:hAnsi="Times New Roman" w:cs="Times New Roman"/>
          <w:color w:val="auto"/>
          <w:lang w:val="pt-PT"/>
        </w:rPr>
        <w:t xml:space="preserve"> for each transects</w:t>
      </w:r>
      <w:r>
        <w:rPr>
          <w:rFonts w:hint="default" w:ascii="Times New Roman" w:hAnsi="Times New Roman" w:cs="Times New Roman"/>
          <w:color w:val="auto"/>
        </w:rPr>
        <w:t xml:space="preserve">. </w:t>
      </w:r>
      <w:r>
        <w:rPr>
          <w:rFonts w:hint="default" w:ascii="Times New Roman" w:hAnsi="Times New Roman" w:cs="Times New Roman"/>
          <w:color w:val="auto"/>
          <w:lang w:val="pt-PT"/>
        </w:rPr>
        <w:t xml:space="preserve">Based on a local maximm filter, the </w:t>
      </w:r>
      <w:r>
        <w:rPr>
          <w:rFonts w:hint="default" w:ascii="Times New Roman" w:hAnsi="Times New Roman" w:cs="Times New Roman"/>
          <w:color w:val="auto"/>
        </w:rPr>
        <w:t>tallest tree</w:t>
      </w:r>
      <w:r>
        <w:rPr>
          <w:rFonts w:hint="default" w:ascii="Times New Roman" w:hAnsi="Times New Roman" w:cs="Times New Roman"/>
          <w:color w:val="auto"/>
          <w:lang w:val="pt-PT"/>
        </w:rPr>
        <w:t xml:space="preserve">s of each transects was located, and the tallest individual </w:t>
      </w:r>
      <w:r>
        <w:rPr>
          <w:rFonts w:hint="default" w:ascii="Times New Roman" w:hAnsi="Times New Roman" w:cs="Times New Roman"/>
          <w:color w:val="auto"/>
        </w:rPr>
        <w:t>was identified</w:t>
      </w:r>
      <w:r>
        <w:rPr>
          <w:rFonts w:hint="default" w:ascii="Times New Roman" w:hAnsi="Times New Roman" w:cs="Times New Roman"/>
          <w:color w:val="auto"/>
          <w:lang w:val="pt-PT"/>
        </w:rPr>
        <w:t xml:space="preserve"> and</w:t>
      </w:r>
      <w:r>
        <w:rPr>
          <w:rFonts w:hint="default" w:ascii="Times New Roman" w:hAnsi="Times New Roman" w:cs="Times New Roman"/>
          <w:color w:val="auto"/>
        </w:rPr>
        <w:t xml:space="preserve"> isolated </w:t>
      </w:r>
      <w:r>
        <w:rPr>
          <w:rFonts w:hint="default" w:ascii="Times New Roman" w:hAnsi="Times New Roman" w:cs="Times New Roman"/>
          <w:color w:val="auto"/>
          <w:lang w:val="pt-PT"/>
        </w:rPr>
        <w:t xml:space="preserve">to represent each </w:t>
      </w:r>
      <w:r>
        <w:rPr>
          <w:rFonts w:hint="default" w:ascii="Times New Roman" w:hAnsi="Times New Roman" w:cs="Times New Roman"/>
          <w:color w:val="auto"/>
        </w:rPr>
        <w:t xml:space="preserve">transect. </w:t>
      </w:r>
    </w:p>
    <w:p>
      <w:pPr>
        <w:pStyle w:val="3"/>
        <w:rPr>
          <w:rFonts w:hint="default" w:ascii="Times New Roman" w:hAnsi="Times New Roman" w:cs="Times New Roman"/>
          <w:color w:val="auto"/>
          <w:lang w:val="pt-PT"/>
        </w:rPr>
      </w:pPr>
      <w:r>
        <w:rPr>
          <w:rFonts w:hint="default" w:ascii="Times New Roman" w:hAnsi="Times New Roman" w:cs="Times New Roman"/>
          <w:color w:val="auto"/>
          <w:lang w:val="pt-PT"/>
        </w:rPr>
        <w:drawing>
          <wp:inline distT="0" distB="0" distL="114300" distR="114300">
            <wp:extent cx="5398135" cy="2517775"/>
            <wp:effectExtent l="0" t="0" r="12065" b="15875"/>
            <wp:docPr id="2" name="Picture 2" descr="Supplementary F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pplementary F2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480" w:lineRule="auto"/>
        <w:rPr>
          <w:rFonts w:hint="default" w:ascii="Times New Roman" w:hAnsi="Times New Roman" w:cs="Times New Roman"/>
          <w:color w:val="auto"/>
          <w:lang w:val="en-GB"/>
        </w:rPr>
      </w:pPr>
      <w:r>
        <w:rPr>
          <w:rFonts w:hint="default" w:ascii="Times New Roman" w:hAnsi="Times New Roman" w:cs="Times New Roman"/>
          <w:color w:val="auto"/>
          <w:lang w:val="en-GB"/>
        </w:rPr>
        <w:t xml:space="preserve">Supporting Figure 2. Variable importance considering the mean increase in accuracy (mse_increase) and the mean </w:t>
      </w:r>
      <w:r>
        <w:rPr>
          <w:rFonts w:hint="default" w:ascii="Times New Roman" w:hAnsi="Times New Roman" w:cs="Times New Roman"/>
          <w:color w:val="auto"/>
          <w:lang w:val="pt-PT"/>
        </w:rPr>
        <w:t xml:space="preserve">increase </w:t>
      </w:r>
      <w:r>
        <w:rPr>
          <w:rFonts w:hint="default" w:ascii="Times New Roman" w:hAnsi="Times New Roman" w:cs="Times New Roman"/>
          <w:color w:val="auto"/>
          <w:lang w:val="en-GB"/>
        </w:rPr>
        <w:t>in node purity (node_purity_increase).</w:t>
      </w:r>
    </w:p>
    <w:p>
      <w:pPr>
        <w:pStyle w:val="9"/>
        <w:spacing w:line="480" w:lineRule="auto"/>
        <w:rPr>
          <w:rFonts w:hint="default" w:ascii="Times New Roman" w:hAnsi="Times New Roman" w:cs="Times New Roman"/>
          <w:color w:val="auto"/>
          <w:lang w:val="pt-PT"/>
        </w:rPr>
      </w:pPr>
      <w:r>
        <w:rPr>
          <w:rFonts w:hint="default" w:ascii="Times New Roman" w:hAnsi="Times New Roman" w:cs="Times New Roman"/>
          <w:color w:val="auto"/>
          <w:lang w:val="pt-PT"/>
        </w:rPr>
        <w:drawing>
          <wp:inline distT="0" distB="0" distL="114300" distR="114300">
            <wp:extent cx="3599815" cy="3599815"/>
            <wp:effectExtent l="0" t="0" r="635" b="635"/>
            <wp:docPr id="3" name="Picture 3" descr="Supplementary F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pplementary F3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480" w:lineRule="auto"/>
        <w:rPr>
          <w:rFonts w:hint="default" w:ascii="Times New Roman" w:hAnsi="Times New Roman" w:cs="Times New Roman"/>
          <w:color w:val="auto"/>
          <w:lang w:val="en-GB"/>
        </w:rPr>
      </w:pPr>
      <w:r>
        <w:rPr>
          <w:rFonts w:hint="default" w:ascii="Times New Roman" w:hAnsi="Times New Roman" w:cs="Times New Roman"/>
          <w:color w:val="auto"/>
          <w:lang w:val="en-GB"/>
        </w:rPr>
        <w:t xml:space="preserve">Supporting Figure </w:t>
      </w:r>
      <w:r>
        <w:rPr>
          <w:rFonts w:hint="default" w:ascii="Times New Roman" w:hAnsi="Times New Roman" w:cs="Times New Roman"/>
          <w:color w:val="auto"/>
          <w:lang w:val="pt-PT"/>
        </w:rPr>
        <w:t>3</w:t>
      </w:r>
      <w:r>
        <w:rPr>
          <w:rFonts w:hint="default" w:ascii="Times New Roman" w:hAnsi="Times New Roman" w:cs="Times New Roman"/>
          <w:color w:val="auto"/>
          <w:lang w:val="en-GB"/>
        </w:rPr>
        <w:t>. Observed versus predicted maximum height by the Random Forest model.</w:t>
      </w:r>
    </w:p>
    <w:p>
      <w:pPr>
        <w:rPr>
          <w:rFonts w:hint="default" w:ascii="Times New Roman" w:hAnsi="Times New Roman" w:cs="Times New Roman"/>
          <w:color w:val="auto"/>
          <w:lang w:val="en-GB"/>
        </w:rPr>
      </w:pPr>
      <w:r>
        <w:rPr>
          <w:rFonts w:hint="default" w:ascii="Times New Roman" w:hAnsi="Times New Roman" w:cs="Times New Roman"/>
          <w:color w:val="auto"/>
          <w:lang w:val="en-GB"/>
        </w:rPr>
        <w:br w:type="page"/>
      </w:r>
    </w:p>
    <w:p>
      <w:pPr>
        <w:pStyle w:val="2"/>
        <w:spacing w:line="480" w:lineRule="auto"/>
        <w:rPr>
          <w:rFonts w:hint="default"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 xml:space="preserve">Supporting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pt-PT"/>
        </w:rPr>
        <w:t>Table</w:t>
      </w:r>
    </w:p>
    <w:p>
      <w:pPr>
        <w:pStyle w:val="10"/>
        <w:spacing w:line="480" w:lineRule="auto"/>
        <w:rPr>
          <w:rFonts w:hint="default" w:ascii="Times New Roman" w:hAnsi="Times New Roman" w:cs="Times New Roman"/>
          <w:color w:val="auto"/>
          <w:lang w:val="pt-BR"/>
        </w:rPr>
      </w:pPr>
    </w:p>
    <w:p>
      <w:pPr>
        <w:pStyle w:val="10"/>
        <w:spacing w:line="480" w:lineRule="auto"/>
        <w:rPr>
          <w:rFonts w:hint="default" w:ascii="Times New Roman" w:hAnsi="Times New Roman" w:cs="Times New Roman"/>
          <w:color w:val="auto"/>
          <w:lang w:val="pt-BR"/>
        </w:rPr>
      </w:pPr>
      <w:r>
        <w:rPr>
          <w:rFonts w:hint="default" w:ascii="Times New Roman" w:hAnsi="Times New Roman" w:cs="Times New Roman"/>
          <w:color w:val="auto"/>
          <w:lang w:val="pt-BR"/>
        </w:rPr>
        <w:t xml:space="preserve">Supporting 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  <w:lang w:val="en-GB"/>
        </w:rPr>
        <w:t xml:space="preserve">Table 1. </w:t>
      </w:r>
      <w:r>
        <w:rPr>
          <w:rFonts w:hint="default" w:ascii="Times New Roman" w:hAnsi="Times New Roman" w:cs="Times New Roman"/>
          <w:color w:val="auto"/>
          <w:lang w:val="pt-BR"/>
        </w:rPr>
        <w:t>V</w:t>
      </w:r>
      <w:r>
        <w:rPr>
          <w:rFonts w:hint="default" w:ascii="Times New Roman" w:hAnsi="Times New Roman" w:cs="Times New Roman"/>
          <w:color w:val="auto"/>
        </w:rPr>
        <w:t xml:space="preserve">ariable importance results </w:t>
      </w:r>
      <w:r>
        <w:rPr>
          <w:rFonts w:hint="default" w:ascii="Times New Roman" w:hAnsi="Times New Roman" w:cs="Times New Roman"/>
          <w:color w:val="auto"/>
          <w:lang w:val="pt-BR"/>
        </w:rPr>
        <w:t xml:space="preserve">for the </w:t>
      </w:r>
      <w:r>
        <w:rPr>
          <w:rFonts w:hint="default" w:ascii="Times New Roman" w:hAnsi="Times New Roman" w:cs="Times New Roman"/>
          <w:color w:val="auto"/>
        </w:rPr>
        <w:t xml:space="preserve">Random Forest model </w:t>
      </w:r>
      <w:r>
        <w:rPr>
          <w:rFonts w:hint="default" w:ascii="Times New Roman" w:hAnsi="Times New Roman" w:cs="Times New Roman"/>
          <w:color w:val="auto"/>
          <w:lang w:val="pt-BR"/>
        </w:rPr>
        <w:t>adjusted considering all the transects, and removing transects located in secondary and degraded forests (i.e. intact forest).</w:t>
      </w:r>
    </w:p>
    <w:tbl>
      <w:tblPr>
        <w:tblStyle w:val="5"/>
        <w:tblW w:w="2855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1958"/>
        <w:gridCol w:w="21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  <w:t>Layer</w:t>
            </w:r>
          </w:p>
        </w:tc>
        <w:tc>
          <w:tcPr>
            <w:tcW w:w="1790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  <w:t>Importance</w:t>
            </w: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 xml:space="preserve"> including all transects</w:t>
            </w:r>
          </w:p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(increase accuracy)</w:t>
            </w:r>
          </w:p>
        </w:tc>
        <w:tc>
          <w:tcPr>
            <w:tcW w:w="1977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PT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 xml:space="preserve">Importance </w:t>
            </w: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PT"/>
              </w:rPr>
              <w:t>excluding secondary and degraded forest</w:t>
            </w:r>
          </w:p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(increase accuracy)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  <w:t>clearDays</w:t>
            </w:r>
          </w:p>
        </w:tc>
        <w:tc>
          <w:tcPr>
            <w:tcW w:w="1790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25.5</w:t>
            </w:r>
          </w:p>
        </w:tc>
        <w:tc>
          <w:tcPr>
            <w:tcW w:w="1977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22.5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  <w:t>clayContent</w:t>
            </w:r>
          </w:p>
        </w:tc>
        <w:tc>
          <w:tcPr>
            <w:tcW w:w="1790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23.4</w:t>
            </w:r>
          </w:p>
        </w:tc>
        <w:tc>
          <w:tcPr>
            <w:tcW w:w="1977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21.8</w:t>
            </w:r>
          </w:p>
        </w:tc>
      </w:tr>
      <w:tr>
        <w:trPr>
          <w:jc w:val="center"/>
        </w:trPr>
        <w:tc>
          <w:tcPr>
            <w:tcW w:w="1231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  <w:t>topography</w:t>
            </w:r>
          </w:p>
        </w:tc>
        <w:tc>
          <w:tcPr>
            <w:tcW w:w="1790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23.3</w:t>
            </w:r>
          </w:p>
        </w:tc>
        <w:tc>
          <w:tcPr>
            <w:tcW w:w="1977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20.9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  <w:t>pannual</w:t>
            </w:r>
          </w:p>
        </w:tc>
        <w:tc>
          <w:tcPr>
            <w:tcW w:w="1790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22.4</w:t>
            </w:r>
          </w:p>
        </w:tc>
        <w:tc>
          <w:tcPr>
            <w:tcW w:w="1977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21.4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  <w:t>pseason</w:t>
            </w:r>
          </w:p>
        </w:tc>
        <w:tc>
          <w:tcPr>
            <w:tcW w:w="1790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21.3</w:t>
            </w:r>
          </w:p>
        </w:tc>
        <w:tc>
          <w:tcPr>
            <w:tcW w:w="1977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19.3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  <w:t>tseason</w:t>
            </w:r>
          </w:p>
        </w:tc>
        <w:tc>
          <w:tcPr>
            <w:tcW w:w="1790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21.3</w:t>
            </w:r>
          </w:p>
        </w:tc>
        <w:tc>
          <w:tcPr>
            <w:tcW w:w="1977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19.4</w:t>
            </w:r>
          </w:p>
        </w:tc>
      </w:tr>
      <w:tr>
        <w:trPr>
          <w:jc w:val="center"/>
        </w:trPr>
        <w:tc>
          <w:tcPr>
            <w:tcW w:w="1231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  <w:t>uspeed</w:t>
            </w:r>
          </w:p>
        </w:tc>
        <w:tc>
          <w:tcPr>
            <w:tcW w:w="1790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21.1</w:t>
            </w:r>
          </w:p>
        </w:tc>
        <w:tc>
          <w:tcPr>
            <w:tcW w:w="1977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18.4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  <w:t>pet</w:t>
            </w:r>
          </w:p>
        </w:tc>
        <w:tc>
          <w:tcPr>
            <w:tcW w:w="1790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20.2</w:t>
            </w:r>
          </w:p>
        </w:tc>
        <w:tc>
          <w:tcPr>
            <w:tcW w:w="1977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17.4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  <w:t>fapar</w:t>
            </w:r>
          </w:p>
        </w:tc>
        <w:tc>
          <w:tcPr>
            <w:tcW w:w="1790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20.0</w:t>
            </w:r>
          </w:p>
        </w:tc>
        <w:tc>
          <w:tcPr>
            <w:tcW w:w="1977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17.3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  <w:t>pwettest</w:t>
            </w:r>
          </w:p>
        </w:tc>
        <w:tc>
          <w:tcPr>
            <w:tcW w:w="1790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19.9</w:t>
            </w:r>
          </w:p>
        </w:tc>
        <w:tc>
          <w:tcPr>
            <w:tcW w:w="1977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18.3</w:t>
            </w:r>
          </w:p>
        </w:tc>
      </w:tr>
      <w:tr>
        <w:trPr>
          <w:jc w:val="center"/>
        </w:trPr>
        <w:tc>
          <w:tcPr>
            <w:tcW w:w="1231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  <w:t>tmax</w:t>
            </w:r>
          </w:p>
        </w:tc>
        <w:tc>
          <w:tcPr>
            <w:tcW w:w="1790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19.8</w:t>
            </w:r>
          </w:p>
        </w:tc>
        <w:tc>
          <w:tcPr>
            <w:tcW w:w="1977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18.9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  <w:t>vspeed</w:t>
            </w:r>
          </w:p>
        </w:tc>
        <w:tc>
          <w:tcPr>
            <w:tcW w:w="1790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18.1</w:t>
            </w:r>
          </w:p>
        </w:tc>
        <w:tc>
          <w:tcPr>
            <w:tcW w:w="1977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18.4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  <w:t>lightning</w:t>
            </w:r>
          </w:p>
        </w:tc>
        <w:tc>
          <w:tcPr>
            <w:tcW w:w="1790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18.0</w:t>
            </w:r>
          </w:p>
        </w:tc>
        <w:tc>
          <w:tcPr>
            <w:tcW w:w="1977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17.2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  <w:t>days20</w:t>
            </w:r>
          </w:p>
        </w:tc>
        <w:tc>
          <w:tcPr>
            <w:tcW w:w="1790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16.4</w:t>
            </w:r>
          </w:p>
        </w:tc>
        <w:tc>
          <w:tcPr>
            <w:tcW w:w="1977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18.9</w:t>
            </w:r>
          </w:p>
        </w:tc>
      </w:tr>
      <w:tr>
        <w:trPr>
          <w:jc w:val="center"/>
        </w:trPr>
        <w:tc>
          <w:tcPr>
            <w:tcW w:w="1231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  <w:t>tannual</w:t>
            </w:r>
          </w:p>
        </w:tc>
        <w:tc>
          <w:tcPr>
            <w:tcW w:w="1790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15.6</w:t>
            </w:r>
          </w:p>
        </w:tc>
        <w:tc>
          <w:tcPr>
            <w:tcW w:w="1977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15.3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</w:rPr>
              <w:t>waterContent</w:t>
            </w:r>
          </w:p>
        </w:tc>
        <w:tc>
          <w:tcPr>
            <w:tcW w:w="1790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9.7</w:t>
            </w:r>
          </w:p>
        </w:tc>
        <w:tc>
          <w:tcPr>
            <w:tcW w:w="1977" w:type="pct"/>
          </w:tcPr>
          <w:p>
            <w:pPr>
              <w:pStyle w:val="11"/>
              <w:spacing w:line="480" w:lineRule="auto"/>
              <w:jc w:val="center"/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16"/>
                <w:szCs w:val="16"/>
                <w:lang w:val="pt-BR"/>
              </w:rPr>
              <w:t>9.6</w:t>
            </w:r>
          </w:p>
        </w:tc>
      </w:tr>
    </w:tbl>
    <w:p>
      <w:pPr>
        <w:pStyle w:val="9"/>
        <w:spacing w:line="480" w:lineRule="auto"/>
        <w:jc w:val="both"/>
        <w:rPr>
          <w:rFonts w:hint="default" w:ascii="Times New Roman" w:hAnsi="Times New Roman" w:cs="Times New Roman"/>
          <w:color w:val="auto"/>
          <w:lang w:val="en-GB"/>
        </w:rPr>
      </w:pPr>
    </w:p>
    <w:p/>
    <w:sectPr>
      <w:footerReference r:id="rId5" w:type="default"/>
      <w:footerReference r:id="rId6" w:type="even"/>
      <w:pgSz w:w="12240" w:h="15840"/>
      <w:pgMar w:top="1440" w:right="1440" w:bottom="1440" w:left="1440" w:header="720" w:footer="720" w:gutter="0"/>
      <w:lnNumType w:countBy="1" w:restart="continuous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-111367997"/>
      <w:docPartObj>
        <w:docPartGallery w:val="autotext"/>
      </w:docPartObj>
    </w:sdtPr>
    <w:sdtEndPr>
      <w:rPr>
        <w:rStyle w:val="8"/>
      </w:rPr>
    </w:sdtEndPr>
    <w:sdtContent>
      <w:p>
        <w:pPr>
          <w:pStyle w:val="7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separate"/>
        </w:r>
        <w:r>
          <w:rPr>
            <w:rStyle w:val="8"/>
          </w:rPr>
          <w:t>1</w:t>
        </w:r>
        <w:r>
          <w:rPr>
            <w:rStyle w:val="8"/>
          </w:rPr>
          <w:fldChar w:fldCharType="end"/>
        </w:r>
      </w:p>
    </w:sdtContent>
  </w:sdt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ustomXmlInsRangeStart w:id="0" w:author="Michael Keller" w:date="2020-10-13T09:51:00Z"/>
  <w:sdt>
    <w:sdtPr>
      <w:rPr>
        <w:rStyle w:val="8"/>
      </w:rPr>
      <w:id w:val="82119053"/>
      <w:docPartObj>
        <w:docPartGallery w:val="autotext"/>
      </w:docPartObj>
    </w:sdtPr>
    <w:sdtEndPr>
      <w:rPr>
        <w:rStyle w:val="8"/>
      </w:rPr>
    </w:sdtEndPr>
    <w:sdtContent>
      <w:customXmlInsRangeEnd w:id="0"/>
      <w:p>
        <w:pPr>
          <w:pStyle w:val="7"/>
          <w:framePr w:wrap="around" w:vAnchor="text" w:hAnchor="margin" w:xAlign="right" w:y="1"/>
          <w:rPr>
            <w:ins w:id="2" w:author="Michael Keller" w:date="2020-10-13T09:51:00Z"/>
            <w:rStyle w:val="8"/>
          </w:rPr>
        </w:pPr>
        <w:ins w:id="4" w:author="Michael Keller" w:date="2020-10-13T09:51:00Z">
          <w:r>
            <w:rPr>
              <w:rStyle w:val="8"/>
            </w:rPr>
            <w:fldChar w:fldCharType="begin"/>
          </w:r>
        </w:ins>
        <w:ins w:id="5" w:author="Michael Keller" w:date="2020-10-13T09:51:00Z">
          <w:r>
            <w:rPr>
              <w:rStyle w:val="8"/>
            </w:rPr>
            <w:instrText xml:space="preserve"> PAGE </w:instrText>
          </w:r>
        </w:ins>
        <w:ins w:id="6" w:author="Michael Keller" w:date="2020-10-13T09:51:00Z">
          <w:r>
            <w:rPr>
              <w:rStyle w:val="8"/>
            </w:rPr>
            <w:fldChar w:fldCharType="end"/>
          </w:r>
        </w:ins>
      </w:p>
      <w:customXmlInsRangeStart w:id="8" w:author="Michael Keller" w:date="2020-10-13T09:51:00Z"/>
    </w:sdtContent>
  </w:sdt>
  <w:customXmlInsRangeEnd w:id="8"/>
  <w:p>
    <w:pPr>
      <w:pStyle w:val="7"/>
      <w:ind w:right="360"/>
      <w:pPrChange w:id="9" w:author="Michael Keller" w:date="2020-10-13T09:51:00Z">
        <w:pPr>
          <w:pStyle w:val="7"/>
        </w:pPr>
      </w:pPrChange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 Keller">
    <w15:presenceInfo w15:providerId="Windows Live" w15:userId="4cc04fabc27d9f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71AE3"/>
    <w:rsid w:val="779FC836"/>
    <w:rsid w:val="DFB71AE3"/>
    <w:rsid w:val="F77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9" w:lineRule="auto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C6FAC" w:themeColor="accent1" w:themeShade="B5"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6">
    <w:name w:val="caption"/>
    <w:basedOn w:val="1"/>
    <w:next w:val="1"/>
    <w:qFormat/>
    <w:uiPriority w:val="0"/>
    <w:pPr>
      <w:spacing w:after="120"/>
    </w:pPr>
    <w:rPr>
      <w:i/>
    </w:rPr>
  </w:style>
  <w:style w:type="paragraph" w:styleId="7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page number"/>
    <w:basedOn w:val="4"/>
    <w:qFormat/>
    <w:uiPriority w:val="0"/>
  </w:style>
  <w:style w:type="paragraph" w:customStyle="1" w:styleId="9">
    <w:name w:val="Image Caption"/>
    <w:basedOn w:val="6"/>
    <w:qFormat/>
    <w:uiPriority w:val="0"/>
  </w:style>
  <w:style w:type="paragraph" w:customStyle="1" w:styleId="10">
    <w:name w:val="Table Caption"/>
    <w:basedOn w:val="6"/>
    <w:qFormat/>
    <w:uiPriority w:val="0"/>
    <w:pPr>
      <w:keepNext/>
    </w:pPr>
  </w:style>
  <w:style w:type="paragraph" w:customStyle="1" w:styleId="11">
    <w:name w:val="Compact"/>
    <w:basedOn w:val="3"/>
    <w:qFormat/>
    <w:uiPriority w:val="0"/>
    <w:pPr>
      <w:spacing w:before="36" w:after="3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2020-10-26T10:12:00Z</dcterms:created>
  <dc:creator>gorgens</dc:creator>
  <cp:lastModifiedBy>gorgens</cp:lastModifiedBy>
  <dcterms:modified xsi:type="dcterms:W3CDTF">2020-10-26T10:15:05Z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